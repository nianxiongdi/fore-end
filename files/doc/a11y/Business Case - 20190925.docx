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82" w:rsidRPr="00806382" w:rsidRDefault="00806382" w:rsidP="00806382">
      <w:pPr>
        <w:widowControl/>
        <w:jc w:val="left"/>
        <w:outlineLvl w:val="0"/>
        <w:rPr>
          <w:rFonts w:ascii="宋体" w:eastAsia="宋体" w:hAnsi="宋体" w:cs="宋体"/>
          <w:b/>
          <w:bCs/>
          <w:color w:val="262626"/>
          <w:kern w:val="36"/>
          <w:sz w:val="54"/>
          <w:szCs w:val="54"/>
        </w:rPr>
      </w:pPr>
      <w:r w:rsidRPr="00806382">
        <w:rPr>
          <w:rFonts w:ascii="宋体" w:eastAsia="宋体" w:hAnsi="宋体" w:cs="宋体"/>
          <w:b/>
          <w:bCs/>
          <w:color w:val="262626"/>
          <w:kern w:val="36"/>
          <w:sz w:val="54"/>
          <w:szCs w:val="54"/>
        </w:rPr>
        <w:t>Business Case</w:t>
      </w:r>
    </w:p>
    <w:p w:rsidR="00806382" w:rsidRPr="00806382" w:rsidRDefault="00AC16D6" w:rsidP="00806382">
      <w:pPr>
        <w:widowControl/>
        <w:spacing w:line="360" w:lineRule="atLeast"/>
        <w:jc w:val="left"/>
        <w:rPr>
          <w:rFonts w:ascii="宋体" w:eastAsia="宋体" w:hAnsi="宋体" w:cs="宋体"/>
          <w:color w:val="262626"/>
          <w:spacing w:val="12"/>
          <w:kern w:val="0"/>
          <w:szCs w:val="21"/>
        </w:rPr>
      </w:pPr>
      <w:ins w:id="0" w:author="荌琪" w:date="2019-09-25T12:53:00Z">
        <w:r>
          <w:rPr>
            <w:rFonts w:ascii="宋体" w:eastAsia="宋体" w:hAnsi="宋体" w:cs="宋体" w:hint="eastAsia"/>
            <w:color w:val="262626"/>
            <w:spacing w:val="12"/>
            <w:kern w:val="0"/>
            <w:szCs w:val="21"/>
          </w:rPr>
          <w:t>淘宝</w:t>
        </w:r>
        <w:r>
          <w:rPr>
            <w:rFonts w:ascii="宋体" w:eastAsia="宋体" w:hAnsi="宋体" w:cs="宋体"/>
            <w:color w:val="262626"/>
            <w:spacing w:val="12"/>
            <w:kern w:val="0"/>
            <w:szCs w:val="21"/>
          </w:rPr>
          <w:t>、支付宝、钉钉、高德、饿</w:t>
        </w:r>
        <w:proofErr w:type="gramStart"/>
        <w:r>
          <w:rPr>
            <w:rFonts w:ascii="宋体" w:eastAsia="宋体" w:hAnsi="宋体" w:cs="宋体"/>
            <w:color w:val="262626"/>
            <w:spacing w:val="12"/>
            <w:kern w:val="0"/>
            <w:szCs w:val="21"/>
          </w:rPr>
          <w:t>了么等</w:t>
        </w:r>
      </w:ins>
      <w:ins w:id="1" w:author="荌琪" w:date="2019-09-25T12:52:00Z">
        <w:r>
          <w:rPr>
            <w:rFonts w:ascii="宋体" w:eastAsia="宋体" w:hAnsi="宋体" w:cs="宋体" w:hint="eastAsia"/>
            <w:color w:val="262626"/>
            <w:spacing w:val="12"/>
            <w:kern w:val="0"/>
            <w:szCs w:val="21"/>
          </w:rPr>
          <w:t>阿里巴巴</w:t>
        </w:r>
      </w:ins>
      <w:proofErr w:type="gramEnd"/>
      <w:ins w:id="2" w:author="荌琪" w:date="2019-09-25T12:57:00Z">
        <w:r>
          <w:rPr>
            <w:rFonts w:ascii="宋体" w:eastAsia="宋体" w:hAnsi="宋体" w:cs="宋体" w:hint="eastAsia"/>
            <w:color w:val="262626"/>
            <w:spacing w:val="12"/>
            <w:kern w:val="0"/>
            <w:szCs w:val="21"/>
          </w:rPr>
          <w:t>集团</w:t>
        </w:r>
      </w:ins>
      <w:ins w:id="3" w:author="荌琪" w:date="2019-09-25T12:52:00Z">
        <w:r>
          <w:rPr>
            <w:rFonts w:ascii="宋体" w:eastAsia="宋体" w:hAnsi="宋体" w:cs="宋体" w:hint="eastAsia"/>
            <w:color w:val="262626"/>
            <w:spacing w:val="12"/>
            <w:kern w:val="0"/>
            <w:szCs w:val="21"/>
          </w:rPr>
          <w:t>推出</w:t>
        </w:r>
        <w:r>
          <w:rPr>
            <w:rFonts w:ascii="宋体" w:eastAsia="宋体" w:hAnsi="宋体" w:cs="宋体"/>
            <w:color w:val="262626"/>
            <w:spacing w:val="12"/>
            <w:kern w:val="0"/>
            <w:szCs w:val="21"/>
          </w:rPr>
          <w:t>的各种产品</w:t>
        </w:r>
      </w:ins>
      <w:ins w:id="4" w:author="荌琪" w:date="2019-09-25T12:53:00Z">
        <w:r>
          <w:rPr>
            <w:rFonts w:ascii="宋体" w:eastAsia="宋体" w:hAnsi="宋体" w:cs="宋体" w:hint="eastAsia"/>
            <w:color w:val="262626"/>
            <w:spacing w:val="12"/>
            <w:kern w:val="0"/>
            <w:szCs w:val="21"/>
          </w:rPr>
          <w:t>和</w:t>
        </w:r>
        <w:r>
          <w:rPr>
            <w:rFonts w:ascii="宋体" w:eastAsia="宋体" w:hAnsi="宋体" w:cs="宋体"/>
            <w:color w:val="262626"/>
            <w:spacing w:val="12"/>
            <w:kern w:val="0"/>
            <w:szCs w:val="21"/>
          </w:rPr>
          <w:t>服务</w:t>
        </w:r>
      </w:ins>
      <w:ins w:id="5" w:author="荌琪" w:date="2019-09-25T12:52:00Z">
        <w:r>
          <w:rPr>
            <w:rFonts w:ascii="宋体" w:eastAsia="宋体" w:hAnsi="宋体" w:cs="宋体"/>
            <w:color w:val="262626"/>
            <w:spacing w:val="12"/>
            <w:kern w:val="0"/>
            <w:szCs w:val="21"/>
          </w:rPr>
          <w:t>，</w:t>
        </w:r>
      </w:ins>
      <w:ins w:id="6" w:author="荌琪" w:date="2019-09-25T12:53:00Z">
        <w:r>
          <w:rPr>
            <w:rFonts w:ascii="宋体" w:eastAsia="宋体" w:hAnsi="宋体" w:cs="宋体" w:hint="eastAsia"/>
            <w:color w:val="262626"/>
            <w:spacing w:val="12"/>
            <w:kern w:val="0"/>
            <w:szCs w:val="21"/>
          </w:rPr>
          <w:t>覆盖了</w:t>
        </w:r>
      </w:ins>
      <w:ins w:id="7" w:author="荌琪" w:date="2019-09-25T12:52:00Z">
        <w:r>
          <w:rPr>
            <w:rFonts w:ascii="宋体" w:eastAsia="宋体" w:hAnsi="宋体" w:cs="宋体"/>
            <w:color w:val="262626"/>
            <w:spacing w:val="12"/>
            <w:kern w:val="0"/>
            <w:szCs w:val="21"/>
          </w:rPr>
          <w:t>衣食住行</w:t>
        </w:r>
      </w:ins>
      <w:ins w:id="8" w:author="荌琪" w:date="2019-09-25T12:54:00Z">
        <w:r>
          <w:rPr>
            <w:rFonts w:ascii="宋体" w:eastAsia="宋体" w:hAnsi="宋体" w:cs="宋体" w:hint="eastAsia"/>
            <w:color w:val="262626"/>
            <w:spacing w:val="12"/>
            <w:kern w:val="0"/>
            <w:szCs w:val="21"/>
          </w:rPr>
          <w:t>的</w:t>
        </w:r>
        <w:r>
          <w:rPr>
            <w:rFonts w:ascii="宋体" w:eastAsia="宋体" w:hAnsi="宋体" w:cs="宋体"/>
            <w:color w:val="262626"/>
            <w:spacing w:val="12"/>
            <w:kern w:val="0"/>
            <w:szCs w:val="21"/>
          </w:rPr>
          <w:t>方方面面，与</w:t>
        </w:r>
      </w:ins>
      <w:ins w:id="9" w:author="荌琪" w:date="2019-09-25T12:52:00Z">
        <w:r>
          <w:rPr>
            <w:rFonts w:ascii="宋体" w:eastAsia="宋体" w:hAnsi="宋体" w:cs="宋体"/>
            <w:color w:val="262626"/>
            <w:spacing w:val="12"/>
            <w:kern w:val="0"/>
            <w:szCs w:val="21"/>
          </w:rPr>
          <w:t>广大用户的</w:t>
        </w:r>
        <w:r>
          <w:rPr>
            <w:rFonts w:ascii="宋体" w:eastAsia="宋体" w:hAnsi="宋体" w:cs="宋体" w:hint="eastAsia"/>
            <w:color w:val="262626"/>
            <w:spacing w:val="12"/>
            <w:kern w:val="0"/>
            <w:szCs w:val="21"/>
          </w:rPr>
          <w:t>每日生活</w:t>
        </w:r>
        <w:r>
          <w:rPr>
            <w:rFonts w:ascii="宋体" w:eastAsia="宋体" w:hAnsi="宋体" w:cs="宋体"/>
            <w:color w:val="262626"/>
            <w:spacing w:val="12"/>
            <w:kern w:val="0"/>
            <w:szCs w:val="21"/>
          </w:rPr>
          <w:t>息息相关</w:t>
        </w:r>
      </w:ins>
      <w:ins w:id="10" w:author="荌琪" w:date="2019-09-25T12:54:00Z">
        <w:r>
          <w:rPr>
            <w:rFonts w:ascii="宋体" w:eastAsia="宋体" w:hAnsi="宋体" w:cs="宋体" w:hint="eastAsia"/>
            <w:color w:val="262626"/>
            <w:spacing w:val="12"/>
            <w:kern w:val="0"/>
            <w:szCs w:val="21"/>
          </w:rPr>
          <w:t>。</w:t>
        </w:r>
        <w:r>
          <w:rPr>
            <w:rFonts w:ascii="宋体" w:eastAsia="宋体" w:hAnsi="宋体" w:cs="宋体"/>
            <w:color w:val="262626"/>
            <w:spacing w:val="12"/>
            <w:kern w:val="0"/>
            <w:szCs w:val="21"/>
          </w:rPr>
          <w:t>阿里巴巴</w:t>
        </w:r>
        <w:r>
          <w:rPr>
            <w:rFonts w:ascii="宋体" w:eastAsia="宋体" w:hAnsi="宋体" w:cs="宋体" w:hint="eastAsia"/>
            <w:color w:val="262626"/>
            <w:spacing w:val="12"/>
            <w:kern w:val="0"/>
            <w:szCs w:val="21"/>
          </w:rPr>
          <w:t>一直</w:t>
        </w:r>
        <w:r>
          <w:rPr>
            <w:rFonts w:ascii="宋体" w:eastAsia="宋体" w:hAnsi="宋体" w:cs="宋体"/>
            <w:color w:val="262626"/>
            <w:spacing w:val="12"/>
            <w:kern w:val="0"/>
            <w:szCs w:val="21"/>
          </w:rPr>
          <w:t>积极致力于用科技打造有温度的产品，</w:t>
        </w:r>
      </w:ins>
      <w:proofErr w:type="gramStart"/>
      <w:ins w:id="11" w:author="荌琪" w:date="2019-09-25T12:55:00Z">
        <w:r>
          <w:rPr>
            <w:rFonts w:ascii="宋体" w:eastAsia="宋体" w:hAnsi="宋体" w:cs="宋体" w:hint="eastAsia"/>
            <w:color w:val="262626"/>
            <w:spacing w:val="12"/>
            <w:kern w:val="0"/>
            <w:szCs w:val="21"/>
          </w:rPr>
          <w:t>手机淘宝的</w:t>
        </w:r>
        <w:proofErr w:type="gramEnd"/>
        <w:r>
          <w:rPr>
            <w:rFonts w:ascii="宋体" w:eastAsia="宋体" w:hAnsi="宋体" w:cs="宋体"/>
            <w:color w:val="262626"/>
            <w:spacing w:val="12"/>
            <w:kern w:val="0"/>
            <w:szCs w:val="21"/>
          </w:rPr>
          <w:t>海量</w:t>
        </w:r>
        <w:r>
          <w:rPr>
            <w:rFonts w:ascii="宋体" w:eastAsia="宋体" w:hAnsi="宋体" w:cs="宋体" w:hint="eastAsia"/>
            <w:color w:val="262626"/>
            <w:spacing w:val="12"/>
            <w:kern w:val="0"/>
            <w:szCs w:val="21"/>
          </w:rPr>
          <w:t>商品</w:t>
        </w:r>
        <w:r>
          <w:rPr>
            <w:rFonts w:ascii="宋体" w:eastAsia="宋体" w:hAnsi="宋体" w:cs="宋体"/>
            <w:color w:val="262626"/>
            <w:spacing w:val="12"/>
            <w:kern w:val="0"/>
            <w:szCs w:val="21"/>
          </w:rPr>
          <w:t>图片OCR图文识别、支付宝大字体版本、</w:t>
        </w:r>
      </w:ins>
      <w:ins w:id="12" w:author="荌琪" w:date="2019-09-25T12:56:00Z">
        <w:r>
          <w:rPr>
            <w:rFonts w:ascii="宋体" w:eastAsia="宋体" w:hAnsi="宋体" w:cs="宋体"/>
            <w:color w:val="262626"/>
            <w:spacing w:val="12"/>
            <w:kern w:val="0"/>
            <w:szCs w:val="21"/>
          </w:rPr>
          <w:t>高德地图盲人导航等无障碍实践</w:t>
        </w:r>
      </w:ins>
      <w:ins w:id="13" w:author="荌琪" w:date="2019-09-25T12:57:00Z">
        <w:r>
          <w:rPr>
            <w:rFonts w:ascii="宋体" w:eastAsia="宋体" w:hAnsi="宋体" w:cs="宋体" w:hint="eastAsia"/>
            <w:color w:val="262626"/>
            <w:spacing w:val="12"/>
            <w:kern w:val="0"/>
            <w:szCs w:val="21"/>
          </w:rPr>
          <w:t>都致力于</w:t>
        </w:r>
        <w:r>
          <w:rPr>
            <w:rFonts w:ascii="宋体" w:eastAsia="宋体" w:hAnsi="宋体" w:cs="宋体"/>
            <w:color w:val="262626"/>
            <w:spacing w:val="12"/>
            <w:kern w:val="0"/>
            <w:szCs w:val="21"/>
          </w:rPr>
          <w:t>用科技</w:t>
        </w:r>
      </w:ins>
      <w:ins w:id="14" w:author="荌琪" w:date="2019-09-25T12:58:00Z">
        <w:r>
          <w:rPr>
            <w:rFonts w:ascii="宋体" w:eastAsia="宋体" w:hAnsi="宋体" w:cs="宋体" w:hint="eastAsia"/>
            <w:color w:val="262626"/>
            <w:spacing w:val="12"/>
            <w:kern w:val="0"/>
            <w:szCs w:val="21"/>
          </w:rPr>
          <w:t>让</w:t>
        </w:r>
      </w:ins>
      <w:del w:id="15" w:author="荌琪" w:date="2019-09-25T12:56:00Z">
        <w:r w:rsidR="00806382" w:rsidRPr="00806382" w:rsidDel="00AC16D6">
          <w:rPr>
            <w:rFonts w:ascii="宋体" w:eastAsia="宋体" w:hAnsi="宋体" w:cs="宋体"/>
            <w:color w:val="262626"/>
            <w:spacing w:val="12"/>
            <w:kern w:val="0"/>
            <w:szCs w:val="21"/>
          </w:rPr>
          <w:delText>手淘与支付宝的无障碍实践，</w:delText>
        </w:r>
      </w:del>
      <w:del w:id="16" w:author="荌琪" w:date="2019-09-25T12:57:00Z">
        <w:r w:rsidR="00806382" w:rsidRPr="00806382" w:rsidDel="00AC16D6">
          <w:rPr>
            <w:rFonts w:ascii="宋体" w:eastAsia="宋体" w:hAnsi="宋体" w:cs="宋体"/>
            <w:color w:val="262626"/>
            <w:spacing w:val="12"/>
            <w:kern w:val="0"/>
            <w:szCs w:val="21"/>
          </w:rPr>
          <w:delText>让</w:delText>
        </w:r>
      </w:del>
      <w:r w:rsidR="00806382" w:rsidRPr="00806382">
        <w:rPr>
          <w:rFonts w:ascii="宋体" w:eastAsia="宋体" w:hAnsi="宋体" w:cs="宋体"/>
          <w:color w:val="262626"/>
          <w:spacing w:val="12"/>
          <w:kern w:val="0"/>
          <w:szCs w:val="21"/>
        </w:rPr>
        <w:t>移动互联网时代的</w:t>
      </w:r>
      <w:ins w:id="17" w:author="荌琪" w:date="2019-09-25T12:57:00Z">
        <w:r>
          <w:rPr>
            <w:rFonts w:ascii="宋体" w:eastAsia="宋体" w:hAnsi="宋体" w:cs="宋体" w:hint="eastAsia"/>
            <w:color w:val="262626"/>
            <w:spacing w:val="12"/>
            <w:kern w:val="0"/>
            <w:szCs w:val="21"/>
          </w:rPr>
          <w:t>各类</w:t>
        </w:r>
      </w:ins>
      <w:r w:rsidR="00806382" w:rsidRPr="00806382">
        <w:rPr>
          <w:rFonts w:ascii="宋体" w:eastAsia="宋体" w:hAnsi="宋体" w:cs="宋体"/>
          <w:color w:val="262626"/>
          <w:spacing w:val="12"/>
          <w:kern w:val="0"/>
          <w:szCs w:val="21"/>
        </w:rPr>
        <w:t>消费者</w:t>
      </w:r>
      <w:del w:id="18" w:author="荌琪" w:date="2019-09-25T12:58:00Z">
        <w:r w:rsidR="00806382" w:rsidRPr="00806382" w:rsidDel="00AC16D6">
          <w:rPr>
            <w:rFonts w:ascii="宋体" w:eastAsia="宋体" w:hAnsi="宋体" w:cs="宋体"/>
            <w:color w:val="262626"/>
            <w:spacing w:val="12"/>
            <w:kern w:val="0"/>
            <w:szCs w:val="21"/>
          </w:rPr>
          <w:delText>，无疑</w:delText>
        </w:r>
      </w:del>
      <w:ins w:id="19" w:author="荌琪" w:date="2019-09-25T12:58:00Z">
        <w:r>
          <w:rPr>
            <w:rFonts w:ascii="宋体" w:eastAsia="宋体" w:hAnsi="宋体" w:cs="宋体" w:hint="eastAsia"/>
            <w:color w:val="262626"/>
            <w:spacing w:val="12"/>
            <w:kern w:val="0"/>
            <w:szCs w:val="21"/>
          </w:rPr>
          <w:t>都能</w:t>
        </w:r>
      </w:ins>
      <w:r w:rsidR="00806382" w:rsidRPr="00806382">
        <w:rPr>
          <w:rFonts w:ascii="宋体" w:eastAsia="宋体" w:hAnsi="宋体" w:cs="宋体"/>
          <w:color w:val="262626"/>
          <w:spacing w:val="12"/>
          <w:kern w:val="0"/>
          <w:szCs w:val="21"/>
        </w:rPr>
        <w:t>感受到</w:t>
      </w:r>
      <w:del w:id="20" w:author="荌琪" w:date="2019-09-25T12:58:00Z">
        <w:r w:rsidR="00806382" w:rsidRPr="00806382" w:rsidDel="00AC16D6">
          <w:rPr>
            <w:rFonts w:ascii="宋体" w:eastAsia="宋体" w:hAnsi="宋体" w:cs="宋体"/>
            <w:color w:val="262626"/>
            <w:spacing w:val="12"/>
            <w:kern w:val="0"/>
            <w:szCs w:val="21"/>
          </w:rPr>
          <w:delText>了</w:delText>
        </w:r>
      </w:del>
      <w:r w:rsidR="00806382" w:rsidRPr="00806382">
        <w:rPr>
          <w:rFonts w:ascii="宋体" w:eastAsia="宋体" w:hAnsi="宋体" w:cs="宋体"/>
          <w:color w:val="262626"/>
          <w:spacing w:val="12"/>
          <w:kern w:val="0"/>
          <w:szCs w:val="21"/>
        </w:rPr>
        <w:t>无障碍</w:t>
      </w:r>
      <w:ins w:id="21" w:author="荌琪" w:date="2019-09-25T12:56:00Z">
        <w:r>
          <w:rPr>
            <w:rFonts w:ascii="宋体" w:eastAsia="宋体" w:hAnsi="宋体" w:cs="宋体" w:hint="eastAsia"/>
            <w:color w:val="262626"/>
            <w:spacing w:val="12"/>
            <w:kern w:val="0"/>
            <w:szCs w:val="21"/>
          </w:rPr>
          <w:t>技术</w:t>
        </w:r>
      </w:ins>
      <w:ins w:id="22" w:author="荌琪" w:date="2019-09-25T12:58:00Z">
        <w:r>
          <w:rPr>
            <w:rFonts w:ascii="宋体" w:eastAsia="宋体" w:hAnsi="宋体" w:cs="宋体" w:hint="eastAsia"/>
            <w:color w:val="262626"/>
            <w:spacing w:val="12"/>
            <w:kern w:val="0"/>
            <w:szCs w:val="21"/>
          </w:rPr>
          <w:t>给</w:t>
        </w:r>
        <w:r>
          <w:rPr>
            <w:rFonts w:ascii="宋体" w:eastAsia="宋体" w:hAnsi="宋体" w:cs="宋体"/>
            <w:color w:val="262626"/>
            <w:spacing w:val="12"/>
            <w:kern w:val="0"/>
            <w:szCs w:val="21"/>
          </w:rPr>
          <w:t>生活来带的愉悦和</w:t>
        </w:r>
        <w:r>
          <w:rPr>
            <w:rFonts w:ascii="宋体" w:eastAsia="宋体" w:hAnsi="宋体" w:cs="宋体" w:hint="eastAsia"/>
            <w:color w:val="262626"/>
            <w:spacing w:val="12"/>
            <w:kern w:val="0"/>
            <w:szCs w:val="21"/>
          </w:rPr>
          <w:t>便利</w:t>
        </w:r>
        <w:r>
          <w:rPr>
            <w:rFonts w:ascii="宋体" w:eastAsia="宋体" w:hAnsi="宋体" w:cs="宋体"/>
            <w:color w:val="262626"/>
            <w:spacing w:val="12"/>
            <w:kern w:val="0"/>
            <w:szCs w:val="21"/>
          </w:rPr>
          <w:t>。</w:t>
        </w:r>
      </w:ins>
      <w:del w:id="23" w:author="荌琪" w:date="2019-09-25T12:58:00Z">
        <w:r w:rsidR="00806382" w:rsidRPr="00806382" w:rsidDel="00AC16D6">
          <w:rPr>
            <w:rFonts w:ascii="宋体" w:eastAsia="宋体" w:hAnsi="宋体" w:cs="宋体"/>
            <w:color w:val="262626"/>
            <w:spacing w:val="12"/>
            <w:kern w:val="0"/>
            <w:szCs w:val="21"/>
          </w:rPr>
          <w:delText>支持带来的便利。</w:delText>
        </w:r>
      </w:del>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而在阿里内部还有一个团队，致力于提供无障碍支持的中后台UI解决方案，这套极致的解决方案就是</w:t>
      </w:r>
      <w:r w:rsidRPr="00806382">
        <w:rPr>
          <w:rFonts w:ascii="宋体" w:eastAsia="宋体" w:hAnsi="宋体" w:cs="宋体"/>
          <w:color w:val="262626"/>
          <w:spacing w:val="12"/>
          <w:kern w:val="0"/>
          <w:szCs w:val="21"/>
        </w:rPr>
        <w:fldChar w:fldCharType="begin"/>
      </w:r>
      <w:r w:rsidRPr="00806382">
        <w:rPr>
          <w:rFonts w:ascii="宋体" w:eastAsia="宋体" w:hAnsi="宋体" w:cs="宋体"/>
          <w:color w:val="262626"/>
          <w:spacing w:val="12"/>
          <w:kern w:val="0"/>
          <w:szCs w:val="21"/>
        </w:rPr>
        <w:instrText xml:space="preserve"> HYPERLINK "https://fusion.design/" \t "_blank" </w:instrText>
      </w:r>
      <w:r w:rsidRPr="00806382">
        <w:rPr>
          <w:rFonts w:ascii="宋体" w:eastAsia="宋体" w:hAnsi="宋体" w:cs="宋体"/>
          <w:color w:val="262626"/>
          <w:spacing w:val="12"/>
          <w:kern w:val="0"/>
          <w:szCs w:val="21"/>
        </w:rPr>
        <w:fldChar w:fldCharType="separate"/>
      </w:r>
      <w:r w:rsidRPr="00806382">
        <w:rPr>
          <w:rFonts w:ascii="宋体" w:eastAsia="宋体" w:hAnsi="宋体" w:cs="宋体"/>
          <w:color w:val="0000FF"/>
          <w:spacing w:val="12"/>
          <w:kern w:val="0"/>
          <w:szCs w:val="21"/>
          <w:u w:val="single"/>
        </w:rPr>
        <w:t>Fusion Design</w:t>
      </w:r>
      <w:r w:rsidRPr="00806382">
        <w:rPr>
          <w:rFonts w:ascii="宋体" w:eastAsia="宋体" w:hAnsi="宋体" w:cs="宋体"/>
          <w:color w:val="262626"/>
          <w:spacing w:val="12"/>
          <w:kern w:val="0"/>
          <w:szCs w:val="21"/>
        </w:rPr>
        <w:fldChar w:fldCharType="end"/>
      </w:r>
      <w:r w:rsidRPr="00806382">
        <w:rPr>
          <w:rFonts w:ascii="宋体" w:eastAsia="宋体" w:hAnsi="宋体" w:cs="宋体"/>
          <w:color w:val="262626"/>
          <w:spacing w:val="12"/>
          <w:kern w:val="0"/>
          <w:szCs w:val="21"/>
        </w:rPr>
        <w:t>，它为像阿里云、</w:t>
      </w:r>
      <w:proofErr w:type="gramStart"/>
      <w:r w:rsidRPr="00806382">
        <w:rPr>
          <w:rFonts w:ascii="宋体" w:eastAsia="宋体" w:hAnsi="宋体" w:cs="宋体"/>
          <w:color w:val="262626"/>
          <w:spacing w:val="12"/>
          <w:kern w:val="0"/>
          <w:szCs w:val="21"/>
        </w:rPr>
        <w:t>飞猪等</w:t>
      </w:r>
      <w:proofErr w:type="gramEnd"/>
      <w:r w:rsidRPr="00806382">
        <w:rPr>
          <w:rFonts w:ascii="宋体" w:eastAsia="宋体" w:hAnsi="宋体" w:cs="宋体"/>
          <w:color w:val="262626"/>
          <w:spacing w:val="12"/>
          <w:kern w:val="0"/>
          <w:szCs w:val="21"/>
        </w:rPr>
        <w:t>这样庞大的业务提供了UI层面的专业</w:t>
      </w:r>
      <w:ins w:id="24" w:author="荌琪" w:date="2019-09-25T12:58:00Z">
        <w:r w:rsidR="00AC16D6">
          <w:rPr>
            <w:rFonts w:ascii="宋体" w:eastAsia="宋体" w:hAnsi="宋体" w:cs="宋体" w:hint="eastAsia"/>
            <w:color w:val="262626"/>
            <w:spacing w:val="12"/>
            <w:kern w:val="0"/>
            <w:szCs w:val="21"/>
          </w:rPr>
          <w:t>无障碍</w:t>
        </w:r>
      </w:ins>
      <w:ins w:id="25" w:author="荌琪" w:date="2019-09-25T12:59:00Z">
        <w:r w:rsidR="00AC16D6">
          <w:rPr>
            <w:rFonts w:ascii="宋体" w:eastAsia="宋体" w:hAnsi="宋体" w:cs="宋体" w:hint="eastAsia"/>
            <w:color w:val="262626"/>
            <w:spacing w:val="12"/>
            <w:kern w:val="0"/>
            <w:szCs w:val="21"/>
          </w:rPr>
          <w:t>技术</w:t>
        </w:r>
      </w:ins>
      <w:r w:rsidRPr="00806382">
        <w:rPr>
          <w:rFonts w:ascii="宋体" w:eastAsia="宋体" w:hAnsi="宋体" w:cs="宋体"/>
          <w:color w:val="262626"/>
          <w:spacing w:val="12"/>
          <w:kern w:val="0"/>
          <w:szCs w:val="21"/>
        </w:rPr>
        <w:t>支持。</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540" w:lineRule="atLeast"/>
        <w:jc w:val="left"/>
        <w:outlineLvl w:val="0"/>
        <w:rPr>
          <w:rFonts w:ascii="宋体" w:eastAsia="宋体" w:hAnsi="宋体" w:cs="宋体"/>
          <w:b/>
          <w:bCs/>
          <w:kern w:val="36"/>
          <w:sz w:val="42"/>
          <w:szCs w:val="42"/>
        </w:rPr>
      </w:pPr>
      <w:bookmarkStart w:id="26" w:name="Alibaba-Fusion-Design是什么？"/>
      <w:bookmarkEnd w:id="26"/>
      <w:r w:rsidRPr="00806382">
        <w:rPr>
          <w:rFonts w:ascii="宋体" w:eastAsia="宋体" w:hAnsi="宋体" w:cs="宋体"/>
          <w:b/>
          <w:bCs/>
          <w:kern w:val="36"/>
          <w:sz w:val="42"/>
          <w:szCs w:val="42"/>
        </w:rPr>
        <w:t>Alibaba Fusion Design是什么？</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Alibaba Fusion Design（以下简称Fusion）是一套企业级中后台UI的解决方案，致力于解决设计师与前端工程师在工作协同、产品体验一致性、开发效率方面的问题。</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通过这套体系，设计师可以自由的定制组件的 UI 并产出一个 NPM 主题包，前端工程师可以直接使用这个主题包而不需要关注组件的还原度问题，省去了和设计师反复做还原度 Review 的工作量，大幅度的提高了开发效率。</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540" w:lineRule="atLeast"/>
        <w:jc w:val="left"/>
        <w:outlineLvl w:val="0"/>
        <w:rPr>
          <w:rFonts w:ascii="宋体" w:eastAsia="宋体" w:hAnsi="宋体" w:cs="宋体"/>
          <w:b/>
          <w:bCs/>
          <w:kern w:val="36"/>
          <w:sz w:val="42"/>
          <w:szCs w:val="42"/>
        </w:rPr>
      </w:pPr>
      <w:bookmarkStart w:id="27" w:name="Fusion-的无障碍能力如何让网站开发者更省心？"/>
      <w:bookmarkEnd w:id="27"/>
      <w:r w:rsidRPr="00806382">
        <w:rPr>
          <w:rFonts w:ascii="宋体" w:eastAsia="宋体" w:hAnsi="宋体" w:cs="宋体"/>
          <w:b/>
          <w:bCs/>
          <w:kern w:val="36"/>
          <w:sz w:val="42"/>
          <w:szCs w:val="42"/>
        </w:rPr>
        <w:t>Fusion 的无障碍能力如何让网站开发者更省心？</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毋庸置疑，网站的无障碍性将会成为越来越重要的</w:t>
      </w:r>
      <w:proofErr w:type="gramStart"/>
      <w:r w:rsidRPr="00806382">
        <w:rPr>
          <w:rFonts w:ascii="宋体" w:eastAsia="宋体" w:hAnsi="宋体" w:cs="宋体"/>
          <w:color w:val="262626"/>
          <w:spacing w:val="12"/>
          <w:kern w:val="0"/>
          <w:szCs w:val="21"/>
        </w:rPr>
        <w:t>考量</w:t>
      </w:r>
      <w:proofErr w:type="gramEnd"/>
      <w:r w:rsidRPr="00806382">
        <w:rPr>
          <w:rFonts w:ascii="宋体" w:eastAsia="宋体" w:hAnsi="宋体" w:cs="宋体"/>
          <w:color w:val="262626"/>
          <w:spacing w:val="12"/>
          <w:kern w:val="0"/>
          <w:szCs w:val="21"/>
        </w:rPr>
        <w:t>指标，达不到无障碍性要求的站点不仅会面临用户流失的危险，在一些国家甚至已经面临被起诉的法律风险。</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如何降低网站开发者学习无障碍的成本，甚至无需操心具体细节即可实现网页的无障碍，一直是Fusion Next组件库深耕的方向，因为对于网站开发者而言，相比于一套需要耗费长时间学习的方法论，他们更需要的，是一个开箱即用的工具。</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hint="eastAsia"/>
          <w:color w:val="262626"/>
          <w:spacing w:val="12"/>
          <w:kern w:val="0"/>
          <w:szCs w:val="21"/>
        </w:rPr>
      </w:pPr>
      <w:r w:rsidRPr="00806382">
        <w:rPr>
          <w:rFonts w:ascii="宋体" w:eastAsia="宋体" w:hAnsi="宋体" w:cs="宋体"/>
          <w:color w:val="262626"/>
          <w:spacing w:val="12"/>
          <w:kern w:val="0"/>
          <w:szCs w:val="21"/>
        </w:rPr>
        <w:lastRenderedPageBreak/>
        <w:t>为了能更好地贴合web无障碍标准，保证Fusion Next组件</w:t>
      </w:r>
      <w:proofErr w:type="gramStart"/>
      <w:r w:rsidRPr="00806382">
        <w:rPr>
          <w:rFonts w:ascii="宋体" w:eastAsia="宋体" w:hAnsi="宋体" w:cs="宋体"/>
          <w:color w:val="262626"/>
          <w:spacing w:val="12"/>
          <w:kern w:val="0"/>
          <w:szCs w:val="21"/>
        </w:rPr>
        <w:t>库实践</w:t>
      </w:r>
      <w:proofErr w:type="gramEnd"/>
      <w:r w:rsidRPr="00806382">
        <w:rPr>
          <w:rFonts w:ascii="宋体" w:eastAsia="宋体" w:hAnsi="宋体" w:cs="宋体"/>
          <w:color w:val="262626"/>
          <w:spacing w:val="12"/>
          <w:kern w:val="0"/>
          <w:szCs w:val="21"/>
        </w:rPr>
        <w:t>的准确性，Fusion团队</w:t>
      </w:r>
      <w:ins w:id="28" w:author="荌琪" w:date="2019-09-25T13:00:00Z">
        <w:r w:rsidR="0079293D">
          <w:rPr>
            <w:rFonts w:ascii="宋体" w:eastAsia="宋体" w:hAnsi="宋体" w:cs="宋体" w:hint="eastAsia"/>
            <w:color w:val="262626"/>
            <w:spacing w:val="12"/>
            <w:kern w:val="0"/>
            <w:szCs w:val="21"/>
          </w:rPr>
          <w:t>与</w:t>
        </w:r>
        <w:r w:rsidR="0079293D">
          <w:rPr>
            <w:rFonts w:ascii="宋体" w:eastAsia="宋体" w:hAnsi="宋体" w:cs="宋体"/>
            <w:color w:val="262626"/>
            <w:spacing w:val="12"/>
            <w:kern w:val="0"/>
            <w:szCs w:val="21"/>
          </w:rPr>
          <w:t>中国最顶级的无障碍研究机</w:t>
        </w:r>
        <w:r w:rsidR="0079293D">
          <w:rPr>
            <w:rFonts w:ascii="宋体" w:eastAsia="宋体" w:hAnsi="宋体" w:cs="宋体" w:hint="eastAsia"/>
            <w:color w:val="262626"/>
            <w:spacing w:val="12"/>
            <w:kern w:val="0"/>
            <w:szCs w:val="21"/>
          </w:rPr>
          <w:t>（例如浙江大学</w:t>
        </w:r>
        <w:r w:rsidR="0079293D">
          <w:rPr>
            <w:rFonts w:ascii="宋体" w:eastAsia="宋体" w:hAnsi="宋体" w:cs="宋体"/>
            <w:color w:val="262626"/>
            <w:spacing w:val="12"/>
            <w:kern w:val="0"/>
            <w:szCs w:val="21"/>
          </w:rPr>
          <w:t>等</w:t>
        </w:r>
        <w:r w:rsidR="0079293D">
          <w:rPr>
            <w:rFonts w:ascii="宋体" w:eastAsia="宋体" w:hAnsi="宋体" w:cs="宋体" w:hint="eastAsia"/>
            <w:color w:val="262626"/>
            <w:spacing w:val="12"/>
            <w:kern w:val="0"/>
            <w:szCs w:val="21"/>
          </w:rPr>
          <w:t>）</w:t>
        </w:r>
        <w:proofErr w:type="gramStart"/>
        <w:r w:rsidR="0079293D">
          <w:rPr>
            <w:rFonts w:ascii="宋体" w:eastAsia="宋体" w:hAnsi="宋体" w:cs="宋体"/>
            <w:color w:val="262626"/>
            <w:spacing w:val="12"/>
            <w:kern w:val="0"/>
            <w:szCs w:val="21"/>
          </w:rPr>
          <w:t>构达成</w:t>
        </w:r>
        <w:proofErr w:type="gramEnd"/>
        <w:r w:rsidR="0079293D">
          <w:rPr>
            <w:rFonts w:ascii="宋体" w:eastAsia="宋体" w:hAnsi="宋体" w:cs="宋体"/>
            <w:color w:val="262626"/>
            <w:spacing w:val="12"/>
            <w:kern w:val="0"/>
            <w:szCs w:val="21"/>
          </w:rPr>
          <w:t>合作关系，</w:t>
        </w:r>
        <w:r w:rsidR="0079293D">
          <w:rPr>
            <w:rFonts w:ascii="宋体" w:eastAsia="宋体" w:hAnsi="宋体" w:cs="宋体" w:hint="eastAsia"/>
            <w:color w:val="262626"/>
            <w:spacing w:val="12"/>
            <w:kern w:val="0"/>
            <w:szCs w:val="21"/>
          </w:rPr>
          <w:t>开展</w:t>
        </w:r>
        <w:r w:rsidR="0079293D">
          <w:rPr>
            <w:rFonts w:ascii="宋体" w:eastAsia="宋体" w:hAnsi="宋体" w:cs="宋体"/>
            <w:color w:val="262626"/>
            <w:spacing w:val="12"/>
            <w:kern w:val="0"/>
            <w:szCs w:val="21"/>
          </w:rPr>
          <w:t>无障碍技术研发方面的合作，并促进</w:t>
        </w:r>
      </w:ins>
      <w:ins w:id="29" w:author="荌琪" w:date="2019-09-25T13:01:00Z">
        <w:r w:rsidR="0079293D">
          <w:rPr>
            <w:rFonts w:ascii="宋体" w:eastAsia="宋体" w:hAnsi="宋体" w:cs="宋体" w:hint="eastAsia"/>
            <w:color w:val="262626"/>
            <w:spacing w:val="12"/>
            <w:kern w:val="0"/>
            <w:szCs w:val="21"/>
          </w:rPr>
          <w:t>国际通用</w:t>
        </w:r>
        <w:r w:rsidR="0079293D">
          <w:rPr>
            <w:rFonts w:ascii="宋体" w:eastAsia="宋体" w:hAnsi="宋体" w:cs="宋体"/>
            <w:color w:val="262626"/>
            <w:spacing w:val="12"/>
            <w:kern w:val="0"/>
            <w:szCs w:val="21"/>
          </w:rPr>
          <w:t>的</w:t>
        </w:r>
        <w:r w:rsidR="0079293D">
          <w:rPr>
            <w:rFonts w:ascii="宋体" w:eastAsia="宋体" w:hAnsi="宋体" w:cs="宋体" w:hint="eastAsia"/>
            <w:color w:val="262626"/>
            <w:spacing w:val="12"/>
            <w:kern w:val="0"/>
            <w:szCs w:val="21"/>
          </w:rPr>
          <w:t>信息无障碍</w:t>
        </w:r>
        <w:r w:rsidR="0079293D">
          <w:rPr>
            <w:rFonts w:ascii="宋体" w:eastAsia="宋体" w:hAnsi="宋体" w:cs="宋体"/>
            <w:color w:val="262626"/>
            <w:spacing w:val="12"/>
            <w:kern w:val="0"/>
            <w:szCs w:val="21"/>
          </w:rPr>
          <w:t>标准</w:t>
        </w:r>
      </w:ins>
      <w:del w:id="30" w:author="荌琪" w:date="2019-09-25T13:01:00Z">
        <w:r w:rsidRPr="00806382" w:rsidDel="0079293D">
          <w:rPr>
            <w:rFonts w:ascii="宋体" w:eastAsia="宋体" w:hAnsi="宋体" w:cs="宋体"/>
            <w:color w:val="262626"/>
            <w:spacing w:val="12"/>
            <w:kern w:val="0"/>
            <w:szCs w:val="21"/>
          </w:rPr>
          <w:delText>还与浙江大学中国残疾人信息和无障碍技术研究中心达成了合作，由浙大方面提供标准理论指导，Fusion团队进行技术支持，从而将无障碍的国际标准</w:delText>
        </w:r>
      </w:del>
      <w:ins w:id="31" w:author="荌琪" w:date="2019-09-25T13:01:00Z">
        <w:r w:rsidR="0079293D">
          <w:rPr>
            <w:rFonts w:ascii="宋体" w:eastAsia="宋体" w:hAnsi="宋体" w:cs="宋体" w:hint="eastAsia"/>
            <w:color w:val="262626"/>
            <w:spacing w:val="12"/>
            <w:kern w:val="0"/>
            <w:szCs w:val="21"/>
          </w:rPr>
          <w:t>Web</w:t>
        </w:r>
        <w:r w:rsidR="0079293D">
          <w:rPr>
            <w:rFonts w:ascii="宋体" w:eastAsia="宋体" w:hAnsi="宋体" w:cs="宋体"/>
            <w:color w:val="262626"/>
            <w:spacing w:val="12"/>
            <w:kern w:val="0"/>
            <w:szCs w:val="21"/>
          </w:rPr>
          <w:t xml:space="preserve"> Content Accessibility Guideline 2.1 </w:t>
        </w:r>
        <w:r w:rsidR="0079293D">
          <w:rPr>
            <w:rFonts w:ascii="宋体" w:eastAsia="宋体" w:hAnsi="宋体" w:cs="宋体" w:hint="eastAsia"/>
            <w:color w:val="262626"/>
            <w:spacing w:val="12"/>
            <w:kern w:val="0"/>
            <w:szCs w:val="21"/>
          </w:rPr>
          <w:t>（业界</w:t>
        </w:r>
        <w:r w:rsidR="0079293D">
          <w:rPr>
            <w:rFonts w:ascii="宋体" w:eastAsia="宋体" w:hAnsi="宋体" w:cs="宋体"/>
            <w:color w:val="262626"/>
            <w:spacing w:val="12"/>
            <w:kern w:val="0"/>
            <w:szCs w:val="21"/>
          </w:rPr>
          <w:t>简称</w:t>
        </w:r>
      </w:ins>
      <w:r w:rsidRPr="00806382">
        <w:rPr>
          <w:rFonts w:ascii="宋体" w:eastAsia="宋体" w:hAnsi="宋体" w:cs="宋体"/>
          <w:color w:val="262626"/>
          <w:spacing w:val="12"/>
          <w:kern w:val="0"/>
          <w:szCs w:val="21"/>
        </w:rPr>
        <w:t>WCAG2.1</w:t>
      </w:r>
      <w:ins w:id="32" w:author="荌琪" w:date="2019-09-25T13:01:00Z">
        <w:r w:rsidR="0079293D">
          <w:rPr>
            <w:rFonts w:ascii="宋体" w:eastAsia="宋体" w:hAnsi="宋体" w:cs="宋体" w:hint="eastAsia"/>
            <w:color w:val="262626"/>
            <w:spacing w:val="12"/>
            <w:kern w:val="0"/>
            <w:szCs w:val="21"/>
          </w:rPr>
          <w:t>）</w:t>
        </w:r>
      </w:ins>
      <w:r w:rsidRPr="00806382">
        <w:rPr>
          <w:rFonts w:ascii="宋体" w:eastAsia="宋体" w:hAnsi="宋体" w:cs="宋体"/>
          <w:color w:val="262626"/>
          <w:spacing w:val="12"/>
          <w:kern w:val="0"/>
          <w:szCs w:val="21"/>
        </w:rPr>
        <w:t>以及</w:t>
      </w:r>
      <w:ins w:id="33" w:author="荌琪" w:date="2019-09-25T13:01:00Z">
        <w:r w:rsidR="0079293D">
          <w:rPr>
            <w:rFonts w:ascii="宋体" w:eastAsia="宋体" w:hAnsi="宋体" w:cs="宋体" w:hint="eastAsia"/>
            <w:color w:val="262626"/>
            <w:spacing w:val="12"/>
            <w:kern w:val="0"/>
            <w:szCs w:val="21"/>
          </w:rPr>
          <w:t>2019年8页</w:t>
        </w:r>
        <w:r w:rsidR="0079293D">
          <w:rPr>
            <w:rFonts w:ascii="宋体" w:eastAsia="宋体" w:hAnsi="宋体" w:cs="宋体"/>
            <w:color w:val="262626"/>
            <w:spacing w:val="12"/>
            <w:kern w:val="0"/>
            <w:szCs w:val="21"/>
          </w:rPr>
          <w:t>最新发布的</w:t>
        </w:r>
      </w:ins>
      <w:del w:id="34" w:author="荌琪" w:date="2019-09-25T13:01:00Z">
        <w:r w:rsidRPr="00806382" w:rsidDel="0079293D">
          <w:rPr>
            <w:rFonts w:ascii="宋体" w:eastAsia="宋体" w:hAnsi="宋体" w:cs="宋体"/>
            <w:color w:val="262626"/>
            <w:spacing w:val="12"/>
            <w:kern w:val="0"/>
            <w:szCs w:val="21"/>
          </w:rPr>
          <w:delText>最新</w:delText>
        </w:r>
      </w:del>
      <w:del w:id="35" w:author="荌琪" w:date="2019-09-25T13:02:00Z">
        <w:r w:rsidRPr="00806382" w:rsidDel="0079293D">
          <w:rPr>
            <w:rFonts w:ascii="宋体" w:eastAsia="宋体" w:hAnsi="宋体" w:cs="宋体"/>
            <w:color w:val="262626"/>
            <w:spacing w:val="12"/>
            <w:kern w:val="0"/>
            <w:szCs w:val="21"/>
          </w:rPr>
          <w:delText>的无障碍</w:delText>
        </w:r>
      </w:del>
      <w:ins w:id="36" w:author="荌琪" w:date="2019-09-25T13:02:00Z">
        <w:r w:rsidR="0079293D">
          <w:rPr>
            <w:rFonts w:ascii="宋体" w:eastAsia="宋体" w:hAnsi="宋体" w:cs="宋体" w:hint="eastAsia"/>
            <w:color w:val="262626"/>
            <w:spacing w:val="12"/>
            <w:kern w:val="0"/>
            <w:szCs w:val="21"/>
          </w:rPr>
          <w:t>首个信息</w:t>
        </w:r>
        <w:r w:rsidR="0079293D">
          <w:rPr>
            <w:rFonts w:ascii="宋体" w:eastAsia="宋体" w:hAnsi="宋体" w:cs="宋体"/>
            <w:color w:val="262626"/>
            <w:spacing w:val="12"/>
            <w:kern w:val="0"/>
            <w:szCs w:val="21"/>
          </w:rPr>
          <w:t>无障碍领域的</w:t>
        </w:r>
      </w:ins>
      <w:r w:rsidRPr="00806382">
        <w:rPr>
          <w:rFonts w:ascii="宋体" w:eastAsia="宋体" w:hAnsi="宋体" w:cs="宋体"/>
          <w:color w:val="262626"/>
          <w:spacing w:val="12"/>
          <w:kern w:val="0"/>
          <w:szCs w:val="21"/>
        </w:rPr>
        <w:t>国家标准</w:t>
      </w:r>
      <w:ins w:id="37" w:author="荌琪" w:date="2019-09-25T13:02:00Z">
        <w:r w:rsidR="0079293D">
          <w:rPr>
            <w:rFonts w:ascii="宋体" w:eastAsia="宋体" w:hAnsi="宋体" w:cs="宋体" w:hint="eastAsia"/>
            <w:color w:val="262626"/>
            <w:spacing w:val="12"/>
            <w:kern w:val="0"/>
            <w:szCs w:val="21"/>
          </w:rPr>
          <w:t>《</w:t>
        </w:r>
        <w:r w:rsidR="0079293D" w:rsidRPr="0079293D">
          <w:rPr>
            <w:rFonts w:ascii="宋体" w:eastAsia="宋体" w:hAnsi="宋体" w:cs="宋体" w:hint="eastAsia"/>
            <w:color w:val="262626"/>
            <w:spacing w:val="12"/>
            <w:kern w:val="0"/>
            <w:szCs w:val="21"/>
          </w:rPr>
          <w:t>信息技术 互联网内容无障碍可访问性技术要求与评测方法</w:t>
        </w:r>
        <w:r w:rsidR="0079293D">
          <w:rPr>
            <w:rFonts w:ascii="宋体" w:eastAsia="宋体" w:hAnsi="宋体" w:cs="宋体" w:hint="eastAsia"/>
            <w:color w:val="262626"/>
            <w:spacing w:val="12"/>
            <w:kern w:val="0"/>
            <w:szCs w:val="21"/>
          </w:rPr>
          <w:t>》</w:t>
        </w:r>
      </w:ins>
      <w:r w:rsidRPr="00806382">
        <w:rPr>
          <w:rFonts w:ascii="宋体" w:eastAsia="宋体" w:hAnsi="宋体" w:cs="宋体"/>
          <w:color w:val="262626"/>
          <w:spacing w:val="12"/>
          <w:kern w:val="0"/>
          <w:szCs w:val="21"/>
        </w:rPr>
        <w:t>落地到</w:t>
      </w:r>
      <w:bookmarkStart w:id="38" w:name="OLE_LINK1"/>
      <w:bookmarkStart w:id="39" w:name="OLE_LINK2"/>
      <w:r w:rsidRPr="00806382">
        <w:rPr>
          <w:rFonts w:ascii="宋体" w:eastAsia="宋体" w:hAnsi="宋体" w:cs="宋体"/>
          <w:color w:val="262626"/>
          <w:spacing w:val="12"/>
          <w:kern w:val="0"/>
          <w:szCs w:val="21"/>
        </w:rPr>
        <w:t>Fusion Next组件库</w:t>
      </w:r>
      <w:bookmarkEnd w:id="38"/>
      <w:bookmarkEnd w:id="39"/>
      <w:r w:rsidRPr="00806382">
        <w:rPr>
          <w:rFonts w:ascii="宋体" w:eastAsia="宋体" w:hAnsi="宋体" w:cs="宋体"/>
          <w:color w:val="262626"/>
          <w:spacing w:val="12"/>
          <w:kern w:val="0"/>
          <w:szCs w:val="21"/>
        </w:rPr>
        <w:t>中</w:t>
      </w:r>
      <w:ins w:id="40" w:author="荌琪" w:date="2019-09-25T13:02:00Z">
        <w:r w:rsidR="00DC342D">
          <w:rPr>
            <w:rFonts w:ascii="宋体" w:eastAsia="宋体" w:hAnsi="宋体" w:cs="宋体" w:hint="eastAsia"/>
            <w:color w:val="262626"/>
            <w:spacing w:val="12"/>
            <w:kern w:val="0"/>
            <w:szCs w:val="21"/>
          </w:rPr>
          <w:t>。</w:t>
        </w:r>
        <w:r w:rsidR="00DC342D">
          <w:rPr>
            <w:rFonts w:ascii="宋体" w:eastAsia="宋体" w:hAnsi="宋体" w:cs="宋体"/>
            <w:color w:val="262626"/>
            <w:spacing w:val="12"/>
            <w:kern w:val="0"/>
            <w:szCs w:val="21"/>
          </w:rPr>
          <w:t>其中</w:t>
        </w:r>
        <w:r w:rsidR="00DC342D">
          <w:rPr>
            <w:rFonts w:ascii="宋体" w:eastAsia="宋体" w:hAnsi="宋体" w:cs="宋体" w:hint="eastAsia"/>
            <w:color w:val="262626"/>
            <w:spacing w:val="12"/>
            <w:kern w:val="0"/>
            <w:szCs w:val="21"/>
          </w:rPr>
          <w:t>，</w:t>
        </w:r>
        <w:r w:rsidR="00DC342D">
          <w:rPr>
            <w:rFonts w:ascii="宋体" w:eastAsia="宋体" w:hAnsi="宋体" w:cs="宋体"/>
            <w:color w:val="262626"/>
            <w:spacing w:val="12"/>
            <w:kern w:val="0"/>
            <w:szCs w:val="21"/>
          </w:rPr>
          <w:t>经检测，</w:t>
        </w:r>
        <w:r w:rsidR="00DC342D" w:rsidRPr="00806382">
          <w:rPr>
            <w:rFonts w:ascii="宋体" w:eastAsia="宋体" w:hAnsi="宋体" w:cs="宋体"/>
            <w:color w:val="262626"/>
            <w:spacing w:val="12"/>
            <w:kern w:val="0"/>
            <w:szCs w:val="21"/>
          </w:rPr>
          <w:t>Fusion Next组件库</w:t>
        </w:r>
      </w:ins>
      <w:del w:id="41" w:author="荌琪" w:date="2019-09-25T13:02:00Z">
        <w:r w:rsidRPr="00806382" w:rsidDel="00DC342D">
          <w:rPr>
            <w:rFonts w:ascii="宋体" w:eastAsia="宋体" w:hAnsi="宋体" w:cs="宋体"/>
            <w:color w:val="262626"/>
            <w:spacing w:val="12"/>
            <w:kern w:val="0"/>
            <w:szCs w:val="21"/>
          </w:rPr>
          <w:delText>。</w:delText>
        </w:r>
      </w:del>
      <w:ins w:id="42" w:author="荌琪" w:date="2019-09-25T13:02:00Z">
        <w:r w:rsidR="00DC342D">
          <w:rPr>
            <w:rFonts w:ascii="宋体" w:eastAsia="宋体" w:hAnsi="宋体" w:cs="宋体" w:hint="eastAsia"/>
            <w:color w:val="262626"/>
            <w:spacing w:val="12"/>
            <w:kern w:val="0"/>
            <w:szCs w:val="21"/>
          </w:rPr>
          <w:t>已经达到</w:t>
        </w:r>
        <w:r w:rsidR="00DC342D">
          <w:rPr>
            <w:rFonts w:ascii="宋体" w:eastAsia="宋体" w:hAnsi="宋体" w:cs="宋体"/>
            <w:color w:val="262626"/>
            <w:spacing w:val="12"/>
            <w:kern w:val="0"/>
            <w:szCs w:val="21"/>
          </w:rPr>
          <w:t>WCAG2.1</w:t>
        </w:r>
      </w:ins>
      <w:ins w:id="43" w:author="荌琪" w:date="2019-09-25T13:03:00Z">
        <w:r w:rsidR="00DC342D">
          <w:rPr>
            <w:rFonts w:ascii="宋体" w:eastAsia="宋体" w:hAnsi="宋体" w:cs="宋体" w:hint="eastAsia"/>
            <w:color w:val="262626"/>
            <w:spacing w:val="12"/>
            <w:kern w:val="0"/>
            <w:szCs w:val="21"/>
          </w:rPr>
          <w:t>标准</w:t>
        </w:r>
        <w:r w:rsidR="00DC342D">
          <w:rPr>
            <w:rFonts w:ascii="宋体" w:eastAsia="宋体" w:hAnsi="宋体" w:cs="宋体"/>
            <w:color w:val="262626"/>
            <w:spacing w:val="12"/>
            <w:kern w:val="0"/>
            <w:szCs w:val="21"/>
          </w:rPr>
          <w:t>的AA级要求</w:t>
        </w:r>
        <w:r w:rsidR="00DC342D">
          <w:rPr>
            <w:rFonts w:ascii="宋体" w:eastAsia="宋体" w:hAnsi="宋体" w:cs="宋体" w:hint="eastAsia"/>
            <w:color w:val="262626"/>
            <w:spacing w:val="12"/>
            <w:kern w:val="0"/>
            <w:szCs w:val="21"/>
          </w:rPr>
          <w:t>。</w:t>
        </w:r>
      </w:ins>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如今，网站开发者通过使用Fusion Next组件库，能轻松对页面实现较高程度的无障碍化，再结合《Web信息无障碍开发漫游指南》，对具体情况进行分析改进，便可使得网站的无障碍化趋于完美。</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540" w:lineRule="atLeast"/>
        <w:jc w:val="left"/>
        <w:outlineLvl w:val="0"/>
        <w:rPr>
          <w:rFonts w:ascii="宋体" w:eastAsia="宋体" w:hAnsi="宋体" w:cs="宋体"/>
          <w:b/>
          <w:bCs/>
          <w:kern w:val="36"/>
          <w:sz w:val="42"/>
          <w:szCs w:val="42"/>
        </w:rPr>
      </w:pPr>
      <w:bookmarkStart w:id="44" w:name="Fusion-如何构建出全面的无障碍能力？"/>
      <w:bookmarkEnd w:id="44"/>
      <w:r w:rsidRPr="00806382">
        <w:rPr>
          <w:rFonts w:ascii="宋体" w:eastAsia="宋体" w:hAnsi="宋体" w:cs="宋体"/>
          <w:b/>
          <w:bCs/>
          <w:kern w:val="36"/>
          <w:sz w:val="42"/>
          <w:szCs w:val="42"/>
        </w:rPr>
        <w:t>Fusion 如何构建出全面的无障碍能力？</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Fusion Next组件库内置的如此强大的无障碍能力并不是凭空诞生的，Next组件库的开发团队通过对组件进行多期的深入改造，精益求精，才呈现出了大家现在看到的版本。</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组件无障碍</w:t>
      </w:r>
      <w:proofErr w:type="gramStart"/>
      <w:r w:rsidRPr="00806382">
        <w:rPr>
          <w:rFonts w:ascii="宋体" w:eastAsia="宋体" w:hAnsi="宋体" w:cs="宋体"/>
          <w:color w:val="262626"/>
          <w:spacing w:val="12"/>
          <w:kern w:val="0"/>
          <w:szCs w:val="21"/>
        </w:rPr>
        <w:t>化支持</w:t>
      </w:r>
      <w:proofErr w:type="gramEnd"/>
      <w:r w:rsidRPr="00806382">
        <w:rPr>
          <w:rFonts w:ascii="宋体" w:eastAsia="宋体" w:hAnsi="宋体" w:cs="宋体"/>
          <w:color w:val="262626"/>
          <w:spacing w:val="12"/>
          <w:kern w:val="0"/>
          <w:szCs w:val="21"/>
        </w:rPr>
        <w:t>方式的难度，视组件的类型而不一，我们将从3个角度来介绍Fusion是如何将无障碍能力内置到组件中去的。</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numPr>
          <w:ilvl w:val="0"/>
          <w:numId w:val="1"/>
        </w:numPr>
        <w:spacing w:before="100" w:beforeAutospacing="1" w:after="100" w:afterAutospacing="1" w:line="360" w:lineRule="atLeast"/>
        <w:ind w:left="0"/>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透彻剖析规则实现方式，用专业的水准支持无障碍</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Courier New" w:eastAsia="宋体" w:hAnsi="Courier New" w:cs="宋体"/>
          <w:color w:val="262626"/>
          <w:spacing w:val="12"/>
          <w:kern w:val="0"/>
          <w:sz w:val="24"/>
          <w:szCs w:val="24"/>
        </w:rPr>
        <w:t>&lt;Select&gt;</w:t>
      </w:r>
      <w:r w:rsidRPr="00806382">
        <w:rPr>
          <w:rFonts w:ascii="宋体" w:eastAsia="宋体" w:hAnsi="宋体" w:cs="宋体"/>
          <w:color w:val="262626"/>
          <w:spacing w:val="12"/>
          <w:kern w:val="0"/>
          <w:szCs w:val="21"/>
        </w:rPr>
        <w:t>组件为了满足可用键盘导航选择菜单（并朗读所选内容）的同时兼顾键盘输入的需求，将焦点固定在输入框中，通过监听键盘上下箭头的点击事件，</w:t>
      </w:r>
      <w:proofErr w:type="gramStart"/>
      <w:r w:rsidRPr="00806382">
        <w:rPr>
          <w:rFonts w:ascii="宋体" w:eastAsia="宋体" w:hAnsi="宋体" w:cs="宋体"/>
          <w:color w:val="262626"/>
          <w:spacing w:val="12"/>
          <w:kern w:val="0"/>
          <w:szCs w:val="21"/>
        </w:rPr>
        <w:t>切换弹层菜单</w:t>
      </w:r>
      <w:proofErr w:type="gramEnd"/>
      <w:r w:rsidRPr="00806382">
        <w:rPr>
          <w:rFonts w:ascii="宋体" w:eastAsia="宋体" w:hAnsi="宋体" w:cs="宋体"/>
          <w:color w:val="262626"/>
          <w:spacing w:val="12"/>
          <w:kern w:val="0"/>
          <w:szCs w:val="21"/>
        </w:rPr>
        <w:t>内的选中内容。</w:t>
      </w:r>
      <w:r w:rsidRPr="00806382">
        <w:rPr>
          <w:rFonts w:ascii="宋体" w:eastAsia="宋体" w:hAnsi="宋体" w:cs="宋体"/>
          <w:color w:val="262626"/>
          <w:spacing w:val="12"/>
          <w:kern w:val="0"/>
          <w:szCs w:val="21"/>
        </w:rPr>
        <w:br/>
        <w:t>为了在没有聚焦的情况下仍可以实时朗读选中元素，我们增加了一个仅屏幕阅读器可见的元素，每次切换选择时更新选中内容到该元素上，并通过对其设置</w:t>
      </w:r>
      <w:r w:rsidRPr="00806382">
        <w:rPr>
          <w:rFonts w:ascii="Courier New" w:eastAsia="宋体" w:hAnsi="Courier New" w:cs="宋体"/>
          <w:color w:val="262626"/>
          <w:spacing w:val="12"/>
          <w:kern w:val="0"/>
          <w:sz w:val="24"/>
          <w:szCs w:val="24"/>
        </w:rPr>
        <w:t>aria-live</w:t>
      </w:r>
      <w:r w:rsidRPr="00806382">
        <w:rPr>
          <w:rFonts w:ascii="宋体" w:eastAsia="宋体" w:hAnsi="宋体" w:cs="宋体"/>
          <w:color w:val="262626"/>
          <w:spacing w:val="12"/>
          <w:kern w:val="0"/>
          <w:szCs w:val="21"/>
        </w:rPr>
        <w:t>属性，达到实时选中并朗读的目的：</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806382">
        <w:rPr>
          <w:rFonts w:ascii="宋体" w:eastAsia="宋体" w:hAnsi="宋体" w:cs="宋体"/>
          <w:color w:val="595959"/>
          <w:kern w:val="0"/>
          <w:sz w:val="24"/>
          <w:szCs w:val="24"/>
        </w:rPr>
        <w:t>&lt;span class="next-</w:t>
      </w:r>
      <w:proofErr w:type="spellStart"/>
      <w:r w:rsidRPr="00806382">
        <w:rPr>
          <w:rFonts w:ascii="宋体" w:eastAsia="宋体" w:hAnsi="宋体" w:cs="宋体"/>
          <w:color w:val="595959"/>
          <w:kern w:val="0"/>
          <w:sz w:val="24"/>
          <w:szCs w:val="24"/>
        </w:rPr>
        <w:t>sr</w:t>
      </w:r>
      <w:proofErr w:type="spellEnd"/>
      <w:r w:rsidRPr="00806382">
        <w:rPr>
          <w:rFonts w:ascii="宋体" w:eastAsia="宋体" w:hAnsi="宋体" w:cs="宋体"/>
          <w:color w:val="595959"/>
          <w:kern w:val="0"/>
          <w:sz w:val="24"/>
          <w:szCs w:val="24"/>
        </w:rPr>
        <w:t>-only" aria-live="polite"&gt;Jack&lt;/span&gt;</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numPr>
          <w:ilvl w:val="0"/>
          <w:numId w:val="2"/>
        </w:numPr>
        <w:spacing w:before="100" w:beforeAutospacing="1" w:after="100" w:afterAutospacing="1" w:line="360" w:lineRule="atLeast"/>
        <w:ind w:left="0"/>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多方求证寻求最优解法，用合适的方案实现无障碍</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在做</w:t>
      </w:r>
      <w:r w:rsidRPr="00806382">
        <w:rPr>
          <w:rFonts w:ascii="Courier New" w:eastAsia="宋体" w:hAnsi="Courier New" w:cs="宋体"/>
          <w:color w:val="262626"/>
          <w:spacing w:val="12"/>
          <w:kern w:val="0"/>
          <w:sz w:val="24"/>
          <w:szCs w:val="24"/>
        </w:rPr>
        <w:t>&lt;Step&gt;</w:t>
      </w:r>
      <w:r w:rsidRPr="00806382">
        <w:rPr>
          <w:rFonts w:ascii="宋体" w:eastAsia="宋体" w:hAnsi="宋体" w:cs="宋体"/>
          <w:color w:val="262626"/>
          <w:spacing w:val="12"/>
          <w:kern w:val="0"/>
          <w:szCs w:val="21"/>
        </w:rPr>
        <w:t>组件的支持时，我们在Bootstrap等国外流行的UI组件库、</w:t>
      </w:r>
      <w:r w:rsidRPr="00806382">
        <w:rPr>
          <w:rFonts w:ascii="宋体" w:eastAsia="宋体" w:hAnsi="宋体" w:cs="宋体"/>
          <w:color w:val="262626"/>
          <w:spacing w:val="12"/>
          <w:kern w:val="0"/>
          <w:szCs w:val="21"/>
        </w:rPr>
        <w:fldChar w:fldCharType="begin"/>
      </w:r>
      <w:r w:rsidRPr="00806382">
        <w:rPr>
          <w:rFonts w:ascii="宋体" w:eastAsia="宋体" w:hAnsi="宋体" w:cs="宋体"/>
          <w:color w:val="262626"/>
          <w:spacing w:val="12"/>
          <w:kern w:val="0"/>
          <w:szCs w:val="21"/>
        </w:rPr>
        <w:instrText xml:space="preserve"> HYPERLINK "https://www.w3.org/TR/wai-aria-practices/" \t "_blank" </w:instrText>
      </w:r>
      <w:r w:rsidRPr="00806382">
        <w:rPr>
          <w:rFonts w:ascii="宋体" w:eastAsia="宋体" w:hAnsi="宋体" w:cs="宋体"/>
          <w:color w:val="262626"/>
          <w:spacing w:val="12"/>
          <w:kern w:val="0"/>
          <w:szCs w:val="21"/>
        </w:rPr>
        <w:fldChar w:fldCharType="separate"/>
      </w:r>
      <w:r w:rsidRPr="00806382">
        <w:rPr>
          <w:rFonts w:ascii="宋体" w:eastAsia="宋体" w:hAnsi="宋体" w:cs="宋体"/>
          <w:color w:val="0000FF"/>
          <w:spacing w:val="12"/>
          <w:kern w:val="0"/>
          <w:szCs w:val="21"/>
          <w:u w:val="single"/>
        </w:rPr>
        <w:t>WAI-ARIA官方实践</w:t>
      </w:r>
      <w:r w:rsidRPr="00806382">
        <w:rPr>
          <w:rFonts w:ascii="宋体" w:eastAsia="宋体" w:hAnsi="宋体" w:cs="宋体"/>
          <w:color w:val="262626"/>
          <w:spacing w:val="12"/>
          <w:kern w:val="0"/>
          <w:szCs w:val="21"/>
        </w:rPr>
        <w:fldChar w:fldCharType="end"/>
      </w:r>
      <w:r w:rsidRPr="00806382">
        <w:rPr>
          <w:rFonts w:ascii="宋体" w:eastAsia="宋体" w:hAnsi="宋体" w:cs="宋体"/>
          <w:color w:val="262626"/>
          <w:spacing w:val="12"/>
          <w:kern w:val="0"/>
          <w:szCs w:val="21"/>
        </w:rPr>
        <w:t>中，都没有找到相似的进度组件。</w:t>
      </w:r>
      <w:r w:rsidRPr="00806382">
        <w:rPr>
          <w:rFonts w:ascii="宋体" w:eastAsia="宋体" w:hAnsi="宋体" w:cs="宋体"/>
          <w:color w:val="262626"/>
          <w:spacing w:val="12"/>
          <w:kern w:val="0"/>
          <w:szCs w:val="21"/>
        </w:rPr>
        <w:br/>
      </w:r>
      <w:r w:rsidRPr="00806382">
        <w:rPr>
          <w:rFonts w:ascii="Courier New" w:eastAsia="宋体" w:hAnsi="Courier New" w:cs="宋体"/>
          <w:color w:val="262626"/>
          <w:spacing w:val="12"/>
          <w:kern w:val="0"/>
          <w:sz w:val="24"/>
          <w:szCs w:val="24"/>
        </w:rPr>
        <w:t>role</w:t>
      </w:r>
      <w:r w:rsidRPr="00806382">
        <w:rPr>
          <w:rFonts w:ascii="宋体" w:eastAsia="宋体" w:hAnsi="宋体" w:cs="宋体"/>
          <w:color w:val="262626"/>
          <w:spacing w:val="12"/>
          <w:kern w:val="0"/>
          <w:szCs w:val="21"/>
        </w:rPr>
        <w:t>标签中比较接近</w:t>
      </w:r>
      <w:r w:rsidRPr="00806382">
        <w:rPr>
          <w:rFonts w:ascii="Courier New" w:eastAsia="宋体" w:hAnsi="Courier New" w:cs="宋体"/>
          <w:color w:val="262626"/>
          <w:spacing w:val="12"/>
          <w:kern w:val="0"/>
          <w:sz w:val="24"/>
          <w:szCs w:val="24"/>
        </w:rPr>
        <w:t>&lt;Step&gt;</w:t>
      </w:r>
      <w:r w:rsidRPr="00806382">
        <w:rPr>
          <w:rFonts w:ascii="宋体" w:eastAsia="宋体" w:hAnsi="宋体" w:cs="宋体"/>
          <w:color w:val="262626"/>
          <w:spacing w:val="12"/>
          <w:kern w:val="0"/>
          <w:szCs w:val="21"/>
        </w:rPr>
        <w:t>的是</w:t>
      </w:r>
      <w:proofErr w:type="spellStart"/>
      <w:r w:rsidRPr="00806382">
        <w:rPr>
          <w:rFonts w:ascii="宋体" w:eastAsia="宋体" w:hAnsi="宋体" w:cs="宋体"/>
          <w:color w:val="262626"/>
          <w:spacing w:val="12"/>
          <w:kern w:val="0"/>
          <w:szCs w:val="21"/>
        </w:rPr>
        <w:t>progressbar</w:t>
      </w:r>
      <w:proofErr w:type="spellEnd"/>
      <w:r w:rsidRPr="00806382">
        <w:rPr>
          <w:rFonts w:ascii="宋体" w:eastAsia="宋体" w:hAnsi="宋体" w:cs="宋体"/>
          <w:color w:val="262626"/>
          <w:spacing w:val="12"/>
          <w:kern w:val="0"/>
          <w:szCs w:val="21"/>
        </w:rPr>
        <w:t>，但</w:t>
      </w:r>
      <w:proofErr w:type="spellStart"/>
      <w:r w:rsidRPr="00806382">
        <w:rPr>
          <w:rFonts w:ascii="宋体" w:eastAsia="宋体" w:hAnsi="宋体" w:cs="宋体"/>
          <w:color w:val="262626"/>
          <w:spacing w:val="12"/>
          <w:kern w:val="0"/>
          <w:szCs w:val="21"/>
        </w:rPr>
        <w:t>progressbar</w:t>
      </w:r>
      <w:proofErr w:type="spellEnd"/>
      <w:r w:rsidRPr="00806382">
        <w:rPr>
          <w:rFonts w:ascii="宋体" w:eastAsia="宋体" w:hAnsi="宋体" w:cs="宋体"/>
          <w:color w:val="262626"/>
          <w:spacing w:val="12"/>
          <w:kern w:val="0"/>
          <w:szCs w:val="21"/>
        </w:rPr>
        <w:t>更契合</w:t>
      </w:r>
      <w:r w:rsidRPr="00806382">
        <w:rPr>
          <w:rFonts w:ascii="Courier New" w:eastAsia="宋体" w:hAnsi="Courier New" w:cs="宋体"/>
          <w:color w:val="262626"/>
          <w:spacing w:val="12"/>
          <w:kern w:val="0"/>
          <w:sz w:val="24"/>
          <w:szCs w:val="24"/>
        </w:rPr>
        <w:t>&lt;Progress&gt;</w:t>
      </w:r>
      <w:r w:rsidRPr="00806382">
        <w:rPr>
          <w:rFonts w:ascii="宋体" w:eastAsia="宋体" w:hAnsi="宋体" w:cs="宋体"/>
          <w:color w:val="262626"/>
          <w:spacing w:val="12"/>
          <w:kern w:val="0"/>
          <w:szCs w:val="21"/>
        </w:rPr>
        <w:t>的概念。就如何实现</w:t>
      </w:r>
      <w:r w:rsidRPr="00806382">
        <w:rPr>
          <w:rFonts w:ascii="Courier New" w:eastAsia="宋体" w:hAnsi="Courier New" w:cs="宋体"/>
          <w:color w:val="262626"/>
          <w:spacing w:val="12"/>
          <w:kern w:val="0"/>
          <w:sz w:val="24"/>
          <w:szCs w:val="24"/>
        </w:rPr>
        <w:t>&lt;Step&gt;</w:t>
      </w:r>
      <w:r w:rsidRPr="00806382">
        <w:rPr>
          <w:rFonts w:ascii="宋体" w:eastAsia="宋体" w:hAnsi="宋体" w:cs="宋体"/>
          <w:color w:val="262626"/>
          <w:spacing w:val="12"/>
          <w:kern w:val="0"/>
          <w:szCs w:val="21"/>
        </w:rPr>
        <w:t>的无障碍问题，我们咨询了</w:t>
      </w:r>
      <w:r w:rsidRPr="00806382">
        <w:rPr>
          <w:rFonts w:ascii="宋体" w:eastAsia="宋体" w:hAnsi="宋体" w:cs="宋体"/>
          <w:color w:val="262626"/>
          <w:spacing w:val="12"/>
          <w:kern w:val="0"/>
          <w:szCs w:val="21"/>
        </w:rPr>
        <w:fldChar w:fldCharType="begin"/>
      </w:r>
      <w:r w:rsidRPr="00806382">
        <w:rPr>
          <w:rFonts w:ascii="宋体" w:eastAsia="宋体" w:hAnsi="宋体" w:cs="宋体"/>
          <w:color w:val="262626"/>
          <w:spacing w:val="12"/>
          <w:kern w:val="0"/>
          <w:szCs w:val="21"/>
        </w:rPr>
        <w:instrText xml:space="preserve"> HYPERLINK "https://github.com/w3c/aria/issues/917" \t "_blank" </w:instrText>
      </w:r>
      <w:r w:rsidRPr="00806382">
        <w:rPr>
          <w:rFonts w:ascii="宋体" w:eastAsia="宋体" w:hAnsi="宋体" w:cs="宋体"/>
          <w:color w:val="262626"/>
          <w:spacing w:val="12"/>
          <w:kern w:val="0"/>
          <w:szCs w:val="21"/>
        </w:rPr>
        <w:fldChar w:fldCharType="separate"/>
      </w:r>
      <w:r w:rsidRPr="00806382">
        <w:rPr>
          <w:rFonts w:ascii="宋体" w:eastAsia="宋体" w:hAnsi="宋体" w:cs="宋体"/>
          <w:color w:val="0000FF"/>
          <w:spacing w:val="12"/>
          <w:kern w:val="0"/>
          <w:szCs w:val="21"/>
          <w:u w:val="single"/>
        </w:rPr>
        <w:t>w3c/aria</w:t>
      </w:r>
      <w:r w:rsidRPr="00806382">
        <w:rPr>
          <w:rFonts w:ascii="宋体" w:eastAsia="宋体" w:hAnsi="宋体" w:cs="宋体"/>
          <w:color w:val="262626"/>
          <w:spacing w:val="12"/>
          <w:kern w:val="0"/>
          <w:szCs w:val="21"/>
        </w:rPr>
        <w:fldChar w:fldCharType="end"/>
      </w:r>
      <w:r w:rsidRPr="00806382">
        <w:rPr>
          <w:rFonts w:ascii="宋体" w:eastAsia="宋体" w:hAnsi="宋体" w:cs="宋体"/>
          <w:color w:val="262626"/>
          <w:spacing w:val="12"/>
          <w:kern w:val="0"/>
          <w:szCs w:val="21"/>
        </w:rPr>
        <w:t>他们提供的方法简单却实用，使用语义化标签加</w:t>
      </w:r>
      <w:r w:rsidRPr="00806382">
        <w:rPr>
          <w:rFonts w:ascii="Courier New" w:eastAsia="宋体" w:hAnsi="Courier New" w:cs="宋体"/>
          <w:color w:val="262626"/>
          <w:spacing w:val="12"/>
          <w:kern w:val="0"/>
          <w:sz w:val="24"/>
          <w:szCs w:val="24"/>
        </w:rPr>
        <w:t>aria-current</w:t>
      </w:r>
      <w:r w:rsidRPr="00806382">
        <w:rPr>
          <w:rFonts w:ascii="宋体" w:eastAsia="宋体" w:hAnsi="宋体" w:cs="宋体"/>
          <w:color w:val="262626"/>
          <w:spacing w:val="12"/>
          <w:kern w:val="0"/>
          <w:szCs w:val="21"/>
        </w:rPr>
        <w:t>属性就可以完美支持：</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806382">
        <w:rPr>
          <w:rFonts w:ascii="宋体" w:eastAsia="宋体" w:hAnsi="宋体" w:cs="宋体"/>
          <w:color w:val="595959"/>
          <w:kern w:val="0"/>
          <w:sz w:val="24"/>
          <w:szCs w:val="24"/>
        </w:rPr>
        <w:t>&lt;</w:t>
      </w:r>
      <w:proofErr w:type="spellStart"/>
      <w:proofErr w:type="gramStart"/>
      <w:r w:rsidRPr="00806382">
        <w:rPr>
          <w:rFonts w:ascii="宋体" w:eastAsia="宋体" w:hAnsi="宋体" w:cs="宋体"/>
          <w:color w:val="595959"/>
          <w:kern w:val="0"/>
          <w:sz w:val="24"/>
          <w:szCs w:val="24"/>
        </w:rPr>
        <w:t>ol</w:t>
      </w:r>
      <w:proofErr w:type="spellEnd"/>
      <w:proofErr w:type="gramEnd"/>
      <w:r w:rsidRPr="00806382">
        <w:rPr>
          <w:rFonts w:ascii="宋体" w:eastAsia="宋体" w:hAnsi="宋体" w:cs="宋体"/>
          <w:color w:val="595959"/>
          <w:kern w:val="0"/>
          <w:sz w:val="24"/>
          <w:szCs w:val="24"/>
        </w:rPr>
        <w:t>&gt;</w:t>
      </w:r>
    </w:p>
    <w:p w:rsidR="00806382" w:rsidRPr="00806382" w:rsidRDefault="00806382" w:rsidP="0080638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806382">
        <w:rPr>
          <w:rFonts w:ascii="宋体" w:eastAsia="宋体" w:hAnsi="宋体" w:cs="宋体"/>
          <w:color w:val="595959"/>
          <w:kern w:val="0"/>
          <w:sz w:val="24"/>
          <w:szCs w:val="24"/>
        </w:rPr>
        <w:t xml:space="preserve">  &lt;</w:t>
      </w:r>
      <w:proofErr w:type="gramStart"/>
      <w:r w:rsidRPr="00806382">
        <w:rPr>
          <w:rFonts w:ascii="宋体" w:eastAsia="宋体" w:hAnsi="宋体" w:cs="宋体"/>
          <w:color w:val="595959"/>
          <w:kern w:val="0"/>
          <w:sz w:val="24"/>
          <w:szCs w:val="24"/>
        </w:rPr>
        <w:t>li&gt;</w:t>
      </w:r>
      <w:proofErr w:type="gramEnd"/>
      <w:r w:rsidRPr="00806382">
        <w:rPr>
          <w:rFonts w:ascii="宋体" w:eastAsia="宋体" w:hAnsi="宋体" w:cs="宋体"/>
          <w:color w:val="595959"/>
          <w:kern w:val="0"/>
          <w:sz w:val="24"/>
          <w:szCs w:val="24"/>
        </w:rPr>
        <w:t>apple&lt;/li&gt;</w:t>
      </w:r>
    </w:p>
    <w:p w:rsidR="00806382" w:rsidRPr="00806382" w:rsidRDefault="00806382" w:rsidP="0080638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806382">
        <w:rPr>
          <w:rFonts w:ascii="宋体" w:eastAsia="宋体" w:hAnsi="宋体" w:cs="宋体"/>
          <w:color w:val="595959"/>
          <w:kern w:val="0"/>
          <w:sz w:val="24"/>
          <w:szCs w:val="24"/>
        </w:rPr>
        <w:t xml:space="preserve">  &lt;li aria-current=“step”&gt;banana&lt;/li&gt;</w:t>
      </w:r>
    </w:p>
    <w:p w:rsidR="00806382" w:rsidRPr="00806382" w:rsidRDefault="00806382" w:rsidP="0080638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806382">
        <w:rPr>
          <w:rFonts w:ascii="宋体" w:eastAsia="宋体" w:hAnsi="宋体" w:cs="宋体"/>
          <w:color w:val="595959"/>
          <w:kern w:val="0"/>
          <w:sz w:val="24"/>
          <w:szCs w:val="24"/>
        </w:rPr>
        <w:t xml:space="preserve">  &lt;</w:t>
      </w:r>
      <w:proofErr w:type="gramStart"/>
      <w:r w:rsidRPr="00806382">
        <w:rPr>
          <w:rFonts w:ascii="宋体" w:eastAsia="宋体" w:hAnsi="宋体" w:cs="宋体"/>
          <w:color w:val="595959"/>
          <w:kern w:val="0"/>
          <w:sz w:val="24"/>
          <w:szCs w:val="24"/>
        </w:rPr>
        <w:t>li&gt;</w:t>
      </w:r>
      <w:proofErr w:type="gramEnd"/>
      <w:r w:rsidRPr="00806382">
        <w:rPr>
          <w:rFonts w:ascii="宋体" w:eastAsia="宋体" w:hAnsi="宋体" w:cs="宋体"/>
          <w:color w:val="595959"/>
          <w:kern w:val="0"/>
          <w:sz w:val="24"/>
          <w:szCs w:val="24"/>
        </w:rPr>
        <w:t>cherry&lt;/li&gt;</w:t>
      </w:r>
    </w:p>
    <w:p w:rsidR="00806382" w:rsidRPr="00806382" w:rsidRDefault="00806382" w:rsidP="0080638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806382">
        <w:rPr>
          <w:rFonts w:ascii="宋体" w:eastAsia="宋体" w:hAnsi="宋体" w:cs="宋体"/>
          <w:color w:val="595959"/>
          <w:kern w:val="0"/>
          <w:sz w:val="24"/>
          <w:szCs w:val="24"/>
        </w:rPr>
        <w:t>&lt;/</w:t>
      </w:r>
      <w:proofErr w:type="spellStart"/>
      <w:r w:rsidRPr="00806382">
        <w:rPr>
          <w:rFonts w:ascii="宋体" w:eastAsia="宋体" w:hAnsi="宋体" w:cs="宋体"/>
          <w:color w:val="595959"/>
          <w:kern w:val="0"/>
          <w:sz w:val="24"/>
          <w:szCs w:val="24"/>
        </w:rPr>
        <w:t>ol</w:t>
      </w:r>
      <w:proofErr w:type="spellEnd"/>
      <w:r w:rsidRPr="00806382">
        <w:rPr>
          <w:rFonts w:ascii="宋体" w:eastAsia="宋体" w:hAnsi="宋体" w:cs="宋体"/>
          <w:color w:val="595959"/>
          <w:kern w:val="0"/>
          <w:sz w:val="24"/>
          <w:szCs w:val="24"/>
        </w:rPr>
        <w:t>&gt;</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numPr>
          <w:ilvl w:val="0"/>
          <w:numId w:val="3"/>
        </w:numPr>
        <w:spacing w:before="100" w:beforeAutospacing="1" w:after="100" w:afterAutospacing="1" w:line="360" w:lineRule="atLeast"/>
        <w:ind w:left="0"/>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深入浅出的开发者文档，用贴心的态度服务开发者</w:t>
      </w:r>
    </w:p>
    <w:p w:rsidR="00806382" w:rsidRPr="00806382" w:rsidRDefault="00806382" w:rsidP="00806382">
      <w:pPr>
        <w:widowControl/>
        <w:spacing w:line="360" w:lineRule="atLeast"/>
        <w:jc w:val="left"/>
        <w:rPr>
          <w:rFonts w:ascii="宋体" w:eastAsia="宋体" w:hAnsi="宋体" w:cs="宋体"/>
          <w:color w:val="262626"/>
          <w:spacing w:val="12"/>
          <w:kern w:val="0"/>
          <w:szCs w:val="21"/>
        </w:rPr>
      </w:pPr>
    </w:p>
    <w:p w:rsidR="00806382" w:rsidRPr="00806382" w:rsidRDefault="00806382" w:rsidP="00806382">
      <w:pPr>
        <w:widowControl/>
        <w:spacing w:line="360" w:lineRule="atLeast"/>
        <w:jc w:val="left"/>
        <w:rPr>
          <w:rFonts w:ascii="宋体" w:eastAsia="宋体" w:hAnsi="宋体" w:cs="宋体"/>
          <w:color w:val="262626"/>
          <w:spacing w:val="12"/>
          <w:kern w:val="0"/>
          <w:szCs w:val="21"/>
        </w:rPr>
      </w:pPr>
      <w:r w:rsidRPr="00806382">
        <w:rPr>
          <w:rFonts w:ascii="宋体" w:eastAsia="宋体" w:hAnsi="宋体" w:cs="宋体"/>
          <w:color w:val="262626"/>
          <w:spacing w:val="12"/>
          <w:kern w:val="0"/>
          <w:szCs w:val="21"/>
        </w:rPr>
        <w:t>我们也会为组件提供详细的无障碍文档，方便开发</w:t>
      </w:r>
      <w:proofErr w:type="gramStart"/>
      <w:r w:rsidRPr="00806382">
        <w:rPr>
          <w:rFonts w:ascii="宋体" w:eastAsia="宋体" w:hAnsi="宋体" w:cs="宋体"/>
          <w:color w:val="262626"/>
          <w:spacing w:val="12"/>
          <w:kern w:val="0"/>
          <w:szCs w:val="21"/>
        </w:rPr>
        <w:t>者快速</w:t>
      </w:r>
      <w:proofErr w:type="gramEnd"/>
      <w:r w:rsidRPr="00806382">
        <w:rPr>
          <w:rFonts w:ascii="宋体" w:eastAsia="宋体" w:hAnsi="宋体" w:cs="宋体"/>
          <w:color w:val="262626"/>
          <w:spacing w:val="12"/>
          <w:kern w:val="0"/>
          <w:szCs w:val="21"/>
        </w:rPr>
        <w:t>了解如何正确的使用组件的无障碍能力。</w:t>
      </w:r>
      <w:r w:rsidRPr="00806382">
        <w:rPr>
          <w:rFonts w:ascii="宋体" w:eastAsia="宋体" w:hAnsi="宋体" w:cs="宋体"/>
          <w:color w:val="262626"/>
          <w:spacing w:val="12"/>
          <w:kern w:val="0"/>
          <w:szCs w:val="21"/>
        </w:rPr>
        <w:br/>
        <w:t>比如</w:t>
      </w:r>
      <w:r w:rsidRPr="00806382">
        <w:rPr>
          <w:rFonts w:ascii="Courier New" w:eastAsia="宋体" w:hAnsi="Courier New" w:cs="宋体"/>
          <w:color w:val="262626"/>
          <w:spacing w:val="12"/>
          <w:kern w:val="0"/>
          <w:sz w:val="24"/>
          <w:szCs w:val="24"/>
        </w:rPr>
        <w:t>&lt;Message&gt;</w:t>
      </w:r>
      <w:r w:rsidRPr="00806382">
        <w:rPr>
          <w:rFonts w:ascii="宋体" w:eastAsia="宋体" w:hAnsi="宋体" w:cs="宋体"/>
          <w:color w:val="262626"/>
          <w:spacing w:val="12"/>
          <w:kern w:val="0"/>
          <w:szCs w:val="21"/>
        </w:rPr>
        <w:t>组件是一个即时反馈类组件，常用于用户操作后的成功/失败/异常提示等，Message意味着更高优先级信息的出现。对“单线程”的屏幕阅读器来说，当页面上出现Message后，它需要中断当前阅读内容，直接播报Message中的消息。因此我们设定该组件的</w:t>
      </w:r>
      <w:r w:rsidRPr="00806382">
        <w:rPr>
          <w:rFonts w:ascii="Courier New" w:eastAsia="宋体" w:hAnsi="Courier New" w:cs="宋体"/>
          <w:color w:val="262626"/>
          <w:spacing w:val="12"/>
          <w:kern w:val="0"/>
          <w:sz w:val="24"/>
          <w:szCs w:val="24"/>
        </w:rPr>
        <w:t>role</w:t>
      </w:r>
      <w:r w:rsidRPr="00806382">
        <w:rPr>
          <w:rFonts w:ascii="宋体" w:eastAsia="宋体" w:hAnsi="宋体" w:cs="宋体"/>
          <w:color w:val="262626"/>
          <w:spacing w:val="12"/>
          <w:kern w:val="0"/>
          <w:szCs w:val="21"/>
        </w:rPr>
        <w:t>值为</w:t>
      </w:r>
      <w:r w:rsidRPr="00806382">
        <w:rPr>
          <w:rFonts w:ascii="Courier New" w:eastAsia="宋体" w:hAnsi="Courier New" w:cs="宋体"/>
          <w:color w:val="262626"/>
          <w:spacing w:val="12"/>
          <w:kern w:val="0"/>
          <w:sz w:val="24"/>
          <w:szCs w:val="24"/>
        </w:rPr>
        <w:t>alert</w:t>
      </w:r>
      <w:r w:rsidRPr="00806382">
        <w:rPr>
          <w:rFonts w:ascii="宋体" w:eastAsia="宋体" w:hAnsi="宋体" w:cs="宋体"/>
          <w:color w:val="262626"/>
          <w:spacing w:val="12"/>
          <w:kern w:val="0"/>
          <w:szCs w:val="21"/>
        </w:rPr>
        <w:t>，以满足即时播报的功能。</w:t>
      </w:r>
      <w:r w:rsidRPr="00806382">
        <w:rPr>
          <w:rFonts w:ascii="宋体" w:eastAsia="宋体" w:hAnsi="宋体" w:cs="宋体"/>
          <w:color w:val="262626"/>
          <w:spacing w:val="12"/>
          <w:kern w:val="0"/>
          <w:szCs w:val="21"/>
        </w:rPr>
        <w:br/>
        <w:t>如果</w:t>
      </w:r>
      <w:r w:rsidRPr="00806382">
        <w:rPr>
          <w:rFonts w:ascii="Courier New" w:eastAsia="宋体" w:hAnsi="Courier New" w:cs="宋体"/>
          <w:color w:val="262626"/>
          <w:spacing w:val="12"/>
          <w:kern w:val="0"/>
          <w:sz w:val="24"/>
          <w:szCs w:val="24"/>
        </w:rPr>
        <w:t>&lt;Message&gt;</w:t>
      </w:r>
      <w:r w:rsidRPr="00806382">
        <w:rPr>
          <w:rFonts w:ascii="宋体" w:eastAsia="宋体" w:hAnsi="宋体" w:cs="宋体"/>
          <w:color w:val="262626"/>
          <w:spacing w:val="12"/>
          <w:kern w:val="0"/>
          <w:szCs w:val="21"/>
        </w:rPr>
        <w:t>组件作为纯UI组件使用，其包含的信息并优先级不高，并不需要中断当前播报时，开发者要注意重新设置</w:t>
      </w:r>
      <w:r w:rsidRPr="00806382">
        <w:rPr>
          <w:rFonts w:ascii="Courier New" w:eastAsia="宋体" w:hAnsi="Courier New" w:cs="宋体"/>
          <w:color w:val="262626"/>
          <w:spacing w:val="12"/>
          <w:kern w:val="0"/>
          <w:sz w:val="24"/>
          <w:szCs w:val="24"/>
        </w:rPr>
        <w:t>role</w:t>
      </w:r>
      <w:r w:rsidRPr="00806382">
        <w:rPr>
          <w:rFonts w:ascii="宋体" w:eastAsia="宋体" w:hAnsi="宋体" w:cs="宋体"/>
          <w:color w:val="262626"/>
          <w:spacing w:val="12"/>
          <w:kern w:val="0"/>
          <w:szCs w:val="21"/>
        </w:rPr>
        <w:t>属性，否则对屏幕阅读器有干扰，会给盲人用户带来不必要的麻烦。</w:t>
      </w:r>
      <w:r w:rsidRPr="00806382">
        <w:rPr>
          <w:rFonts w:ascii="宋体" w:eastAsia="宋体" w:hAnsi="宋体" w:cs="宋体"/>
          <w:color w:val="262626"/>
          <w:spacing w:val="12"/>
          <w:kern w:val="0"/>
          <w:szCs w:val="21"/>
        </w:rPr>
        <w:br/>
        <w:t>这些组件使用细节的</w:t>
      </w:r>
      <w:proofErr w:type="gramStart"/>
      <w:r w:rsidRPr="00806382">
        <w:rPr>
          <w:rFonts w:ascii="宋体" w:eastAsia="宋体" w:hAnsi="宋体" w:cs="宋体"/>
          <w:color w:val="262626"/>
          <w:spacing w:val="12"/>
          <w:kern w:val="0"/>
          <w:szCs w:val="21"/>
        </w:rPr>
        <w:t>考量</w:t>
      </w:r>
      <w:proofErr w:type="gramEnd"/>
      <w:r w:rsidRPr="00806382">
        <w:rPr>
          <w:rFonts w:ascii="宋体" w:eastAsia="宋体" w:hAnsi="宋体" w:cs="宋体"/>
          <w:color w:val="262626"/>
          <w:spacing w:val="12"/>
          <w:kern w:val="0"/>
          <w:szCs w:val="21"/>
        </w:rPr>
        <w:t>与设置，我们都加以汇总，提供在Fusion组件的无障碍使用文档中，让开发者最大化的感受到Fusion Next组件</w:t>
      </w:r>
      <w:proofErr w:type="gramStart"/>
      <w:r w:rsidRPr="00806382">
        <w:rPr>
          <w:rFonts w:ascii="宋体" w:eastAsia="宋体" w:hAnsi="宋体" w:cs="宋体"/>
          <w:color w:val="262626"/>
          <w:spacing w:val="12"/>
          <w:kern w:val="0"/>
          <w:szCs w:val="21"/>
        </w:rPr>
        <w:t>库提供</w:t>
      </w:r>
      <w:proofErr w:type="gramEnd"/>
      <w:r w:rsidRPr="00806382">
        <w:rPr>
          <w:rFonts w:ascii="宋体" w:eastAsia="宋体" w:hAnsi="宋体" w:cs="宋体"/>
          <w:color w:val="262626"/>
          <w:spacing w:val="12"/>
          <w:kern w:val="0"/>
          <w:szCs w:val="21"/>
        </w:rPr>
        <w:t>的便利。</w:t>
      </w:r>
    </w:p>
    <w:p w:rsidR="002A3BE5" w:rsidRDefault="002A3BE5">
      <w:pPr>
        <w:rPr>
          <w:ins w:id="45" w:author="荌琪" w:date="2019-09-25T12:51:00Z"/>
        </w:rPr>
      </w:pPr>
    </w:p>
    <w:p w:rsidR="00AC16D6" w:rsidRPr="00806382" w:rsidRDefault="00AC16D6">
      <w:pPr>
        <w:rPr>
          <w:rFonts w:hint="eastAsia"/>
        </w:rPr>
      </w:pPr>
      <w:ins w:id="46" w:author="荌琪" w:date="2019-09-25T12:51:00Z">
        <w:r>
          <w:rPr>
            <w:rStyle w:val="bjh-p"/>
          </w:rPr>
          <w:t>我们相信，科技的真正力量，在于利用科技成就更多人。</w:t>
        </w:r>
      </w:ins>
      <w:ins w:id="47" w:author="荌琪" w:date="2019-09-25T13:03:00Z">
        <w:r w:rsidR="00813643">
          <w:rPr>
            <w:rStyle w:val="bjh-p"/>
            <w:rFonts w:hint="eastAsia"/>
          </w:rPr>
          <w:t>在</w:t>
        </w:r>
        <w:r w:rsidR="00813643">
          <w:rPr>
            <w:rStyle w:val="bjh-p"/>
          </w:rPr>
          <w:t>信息无障碍</w:t>
        </w:r>
      </w:ins>
      <w:ins w:id="48" w:author="荌琪" w:date="2019-09-25T13:04:00Z">
        <w:r w:rsidR="00813643">
          <w:rPr>
            <w:rStyle w:val="bjh-p"/>
          </w:rPr>
          <w:t>建设之路上，阿里巴巴</w:t>
        </w:r>
        <w:r w:rsidR="00813643">
          <w:rPr>
            <w:rStyle w:val="bjh-p"/>
            <w:rFonts w:hint="eastAsia"/>
          </w:rPr>
          <w:t>永远</w:t>
        </w:r>
        <w:r w:rsidR="00813643">
          <w:rPr>
            <w:rStyle w:val="bjh-p"/>
          </w:rPr>
          <w:t>以用户需求为第一优先级，与广大用户</w:t>
        </w:r>
      </w:ins>
      <w:ins w:id="49" w:author="荌琪" w:date="2019-09-25T13:05:00Z">
        <w:r w:rsidR="00813643">
          <w:rPr>
            <w:rStyle w:val="bjh-p"/>
          </w:rPr>
          <w:t>携手前行。</w:t>
        </w:r>
      </w:ins>
      <w:bookmarkStart w:id="50" w:name="_GoBack"/>
      <w:bookmarkEnd w:id="50"/>
    </w:p>
    <w:sectPr w:rsidR="00AC16D6" w:rsidRPr="008063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E658C"/>
    <w:multiLevelType w:val="multilevel"/>
    <w:tmpl w:val="F84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868BC"/>
    <w:multiLevelType w:val="multilevel"/>
    <w:tmpl w:val="897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D22393"/>
    <w:multiLevelType w:val="multilevel"/>
    <w:tmpl w:val="0AD8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荌琪">
    <w15:presenceInfo w15:providerId="AD" w15:userId="S-1-5-21-3727386885-3056668215-3391246470-761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82"/>
    <w:rsid w:val="002A3BE5"/>
    <w:rsid w:val="0079293D"/>
    <w:rsid w:val="00806382"/>
    <w:rsid w:val="00813643"/>
    <w:rsid w:val="00AC16D6"/>
    <w:rsid w:val="00C46A63"/>
    <w:rsid w:val="00DC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EBC11-59E7-4635-8A80-0E8F92A6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63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6382"/>
    <w:rPr>
      <w:rFonts w:ascii="宋体" w:eastAsia="宋体" w:hAnsi="宋体" w:cs="宋体"/>
      <w:b/>
      <w:bCs/>
      <w:kern w:val="36"/>
      <w:sz w:val="48"/>
      <w:szCs w:val="48"/>
    </w:rPr>
  </w:style>
  <w:style w:type="paragraph" w:styleId="a3">
    <w:name w:val="Normal (Web)"/>
    <w:basedOn w:val="a"/>
    <w:uiPriority w:val="99"/>
    <w:semiHidden/>
    <w:unhideWhenUsed/>
    <w:rsid w:val="0080638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06382"/>
    <w:rPr>
      <w:color w:val="0000FF"/>
      <w:u w:val="single"/>
    </w:rPr>
  </w:style>
  <w:style w:type="character" w:styleId="HTML">
    <w:name w:val="HTML Code"/>
    <w:basedOn w:val="a0"/>
    <w:uiPriority w:val="99"/>
    <w:semiHidden/>
    <w:unhideWhenUsed/>
    <w:rsid w:val="00806382"/>
    <w:rPr>
      <w:rFonts w:ascii="宋体" w:eastAsia="宋体" w:hAnsi="宋体" w:cs="宋体"/>
      <w:sz w:val="24"/>
      <w:szCs w:val="24"/>
    </w:rPr>
  </w:style>
  <w:style w:type="paragraph" w:styleId="HTML0">
    <w:name w:val="HTML Preformatted"/>
    <w:basedOn w:val="a"/>
    <w:link w:val="HTMLChar"/>
    <w:uiPriority w:val="99"/>
    <w:semiHidden/>
    <w:unhideWhenUsed/>
    <w:rsid w:val="00806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06382"/>
    <w:rPr>
      <w:rFonts w:ascii="宋体" w:eastAsia="宋体" w:hAnsi="宋体" w:cs="宋体"/>
      <w:kern w:val="0"/>
      <w:sz w:val="24"/>
      <w:szCs w:val="24"/>
    </w:rPr>
  </w:style>
  <w:style w:type="character" w:customStyle="1" w:styleId="bjh-p">
    <w:name w:val="bjh-p"/>
    <w:basedOn w:val="a0"/>
    <w:rsid w:val="00AC1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002179">
      <w:bodyDiv w:val="1"/>
      <w:marLeft w:val="0"/>
      <w:marRight w:val="0"/>
      <w:marTop w:val="0"/>
      <w:marBottom w:val="0"/>
      <w:divBdr>
        <w:top w:val="none" w:sz="0" w:space="0" w:color="auto"/>
        <w:left w:val="none" w:sz="0" w:space="0" w:color="auto"/>
        <w:bottom w:val="none" w:sz="0" w:space="0" w:color="auto"/>
        <w:right w:val="none" w:sz="0" w:space="0" w:color="auto"/>
      </w:divBdr>
      <w:divsChild>
        <w:div w:id="961300471">
          <w:marLeft w:val="0"/>
          <w:marRight w:val="0"/>
          <w:marTop w:val="0"/>
          <w:marBottom w:val="0"/>
          <w:divBdr>
            <w:top w:val="none" w:sz="0" w:space="0" w:color="auto"/>
            <w:left w:val="none" w:sz="0" w:space="0" w:color="auto"/>
            <w:bottom w:val="none" w:sz="0" w:space="0" w:color="auto"/>
            <w:right w:val="none" w:sz="0" w:space="0" w:color="auto"/>
          </w:divBdr>
          <w:divsChild>
            <w:div w:id="31537251">
              <w:marLeft w:val="0"/>
              <w:marRight w:val="0"/>
              <w:marTop w:val="0"/>
              <w:marBottom w:val="0"/>
              <w:divBdr>
                <w:top w:val="none" w:sz="0" w:space="0" w:color="auto"/>
                <w:left w:val="none" w:sz="0" w:space="0" w:color="auto"/>
                <w:bottom w:val="none" w:sz="0" w:space="0" w:color="auto"/>
                <w:right w:val="none" w:sz="0" w:space="0" w:color="auto"/>
              </w:divBdr>
            </w:div>
          </w:divsChild>
        </w:div>
        <w:div w:id="2142531705">
          <w:marLeft w:val="0"/>
          <w:marRight w:val="0"/>
          <w:marTop w:val="0"/>
          <w:marBottom w:val="0"/>
          <w:divBdr>
            <w:top w:val="none" w:sz="0" w:space="0" w:color="auto"/>
            <w:left w:val="none" w:sz="0" w:space="0" w:color="auto"/>
            <w:bottom w:val="none" w:sz="0" w:space="0" w:color="auto"/>
            <w:right w:val="none" w:sz="0" w:space="0" w:color="auto"/>
          </w:divBdr>
          <w:divsChild>
            <w:div w:id="1213689980">
              <w:marLeft w:val="0"/>
              <w:marRight w:val="0"/>
              <w:marTop w:val="0"/>
              <w:marBottom w:val="0"/>
              <w:divBdr>
                <w:top w:val="none" w:sz="0" w:space="0" w:color="auto"/>
                <w:left w:val="none" w:sz="0" w:space="0" w:color="auto"/>
                <w:bottom w:val="none" w:sz="0" w:space="0" w:color="auto"/>
                <w:right w:val="none" w:sz="0" w:space="0" w:color="auto"/>
              </w:divBdr>
              <w:divsChild>
                <w:div w:id="1248466520">
                  <w:marLeft w:val="0"/>
                  <w:marRight w:val="0"/>
                  <w:marTop w:val="0"/>
                  <w:marBottom w:val="0"/>
                  <w:divBdr>
                    <w:top w:val="none" w:sz="0" w:space="0" w:color="auto"/>
                    <w:left w:val="none" w:sz="0" w:space="0" w:color="auto"/>
                    <w:bottom w:val="none" w:sz="0" w:space="0" w:color="auto"/>
                    <w:right w:val="none" w:sz="0" w:space="0" w:color="auto"/>
                  </w:divBdr>
                  <w:divsChild>
                    <w:div w:id="263149408">
                      <w:marLeft w:val="0"/>
                      <w:marRight w:val="0"/>
                      <w:marTop w:val="0"/>
                      <w:marBottom w:val="0"/>
                      <w:divBdr>
                        <w:top w:val="none" w:sz="0" w:space="0" w:color="auto"/>
                        <w:left w:val="none" w:sz="0" w:space="0" w:color="auto"/>
                        <w:bottom w:val="none" w:sz="0" w:space="0" w:color="auto"/>
                        <w:right w:val="none" w:sz="0" w:space="0" w:color="auto"/>
                      </w:divBdr>
                      <w:divsChild>
                        <w:div w:id="309599398">
                          <w:marLeft w:val="0"/>
                          <w:marRight w:val="0"/>
                          <w:marTop w:val="0"/>
                          <w:marBottom w:val="0"/>
                          <w:divBdr>
                            <w:top w:val="single" w:sz="6" w:space="0" w:color="E8E8E8"/>
                            <w:left w:val="single" w:sz="6" w:space="0" w:color="E8E8E8"/>
                            <w:bottom w:val="single" w:sz="6" w:space="0" w:color="E8E8E8"/>
                            <w:right w:val="single" w:sz="6" w:space="0" w:color="E8E8E8"/>
                          </w:divBdr>
                          <w:divsChild>
                            <w:div w:id="18961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869">
                      <w:marLeft w:val="0"/>
                      <w:marRight w:val="0"/>
                      <w:marTop w:val="0"/>
                      <w:marBottom w:val="0"/>
                      <w:divBdr>
                        <w:top w:val="none" w:sz="0" w:space="0" w:color="auto"/>
                        <w:left w:val="none" w:sz="0" w:space="0" w:color="auto"/>
                        <w:bottom w:val="none" w:sz="0" w:space="0" w:color="auto"/>
                        <w:right w:val="none" w:sz="0" w:space="0" w:color="auto"/>
                      </w:divBdr>
                      <w:divsChild>
                        <w:div w:id="508175114">
                          <w:marLeft w:val="0"/>
                          <w:marRight w:val="0"/>
                          <w:marTop w:val="0"/>
                          <w:marBottom w:val="0"/>
                          <w:divBdr>
                            <w:top w:val="single" w:sz="6" w:space="0" w:color="E8E8E8"/>
                            <w:left w:val="single" w:sz="6" w:space="0" w:color="E8E8E8"/>
                            <w:bottom w:val="single" w:sz="6" w:space="0" w:color="E8E8E8"/>
                            <w:right w:val="single" w:sz="6" w:space="0" w:color="E8E8E8"/>
                          </w:divBdr>
                          <w:divsChild>
                            <w:div w:id="4169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387</Words>
  <Characters>2207</Characters>
  <Application>Microsoft Office Word</Application>
  <DocSecurity>0</DocSecurity>
  <Lines>18</Lines>
  <Paragraphs>5</Paragraphs>
  <ScaleCrop>false</ScaleCrop>
  <Company>Alibaba Inc</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荌琪</dc:creator>
  <cp:keywords/>
  <dc:description/>
  <cp:lastModifiedBy>荌琪</cp:lastModifiedBy>
  <cp:revision>6</cp:revision>
  <dcterms:created xsi:type="dcterms:W3CDTF">2019-09-25T04:49:00Z</dcterms:created>
  <dcterms:modified xsi:type="dcterms:W3CDTF">2019-09-25T05:05:00Z</dcterms:modified>
</cp:coreProperties>
</file>