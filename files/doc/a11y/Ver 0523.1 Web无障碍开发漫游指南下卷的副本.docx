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60D" w:rsidRPr="00094408" w:rsidRDefault="00F468BA" w:rsidP="00FD17D4">
      <w:pPr>
        <w:jc w:val="center"/>
        <w:rPr>
          <w:b/>
          <w:sz w:val="36"/>
        </w:rPr>
      </w:pPr>
      <w:r w:rsidRPr="00094408">
        <w:rPr>
          <w:rFonts w:hint="eastAsia"/>
          <w:b/>
          <w:sz w:val="36"/>
        </w:rPr>
        <w:t>Web</w:t>
      </w:r>
      <w:r w:rsidR="0074549E" w:rsidRPr="00094408">
        <w:rPr>
          <w:rFonts w:hint="eastAsia"/>
          <w:b/>
          <w:sz w:val="36"/>
        </w:rPr>
        <w:t>无障碍开发漫游指南下卷</w:t>
      </w:r>
    </w:p>
    <w:p w:rsidR="00237772" w:rsidRDefault="002538BA" w:rsidP="00FD17D4">
      <w:pPr>
        <w:jc w:val="center"/>
      </w:pPr>
      <w:r>
        <w:t>20190</w:t>
      </w:r>
      <w:r w:rsidR="003F3241">
        <w:t>5</w:t>
      </w:r>
      <w:ins w:id="0" w:author="lin qs" w:date="2019-05-23T14:18:00Z">
        <w:r w:rsidR="00CE207F">
          <w:t>2</w:t>
        </w:r>
      </w:ins>
      <w:del w:id="1" w:author="lin qs" w:date="2019-05-23T14:18:00Z">
        <w:r w:rsidR="00A76489" w:rsidDel="00CE207F">
          <w:delText>1</w:delText>
        </w:r>
      </w:del>
      <w:r w:rsidR="00AE791E">
        <w:t>3</w:t>
      </w:r>
      <w:r w:rsidR="003F3241">
        <w:t>.1</w:t>
      </w:r>
    </w:p>
    <w:sdt>
      <w:sdtPr>
        <w:rPr>
          <w:rFonts w:asciiTheme="minorHAnsi" w:eastAsiaTheme="minorEastAsia" w:hAnsiTheme="minorHAnsi" w:cstheme="minorBidi"/>
          <w:b w:val="0"/>
          <w:bCs w:val="0"/>
          <w:color w:val="auto"/>
          <w:kern w:val="2"/>
          <w:sz w:val="24"/>
          <w:szCs w:val="24"/>
          <w:lang w:val="zh-CN"/>
        </w:rPr>
        <w:id w:val="863631957"/>
        <w:docPartObj>
          <w:docPartGallery w:val="Table of Contents"/>
          <w:docPartUnique/>
        </w:docPartObj>
      </w:sdtPr>
      <w:sdtEndPr>
        <w:rPr>
          <w:noProof/>
          <w:lang w:val="en-US"/>
        </w:rPr>
      </w:sdtEndPr>
      <w:sdtContent>
        <w:p w:rsidR="00747FEC" w:rsidRDefault="00747FEC" w:rsidP="00FD17D4">
          <w:pPr>
            <w:pStyle w:val="TOC"/>
          </w:pPr>
          <w:r>
            <w:rPr>
              <w:lang w:val="zh-CN"/>
            </w:rPr>
            <w:t>目录</w:t>
          </w:r>
        </w:p>
        <w:p w:rsidR="00731F50" w:rsidRDefault="00747FEC">
          <w:pPr>
            <w:pStyle w:val="TOC1"/>
            <w:tabs>
              <w:tab w:val="right" w:leader="dot" w:pos="8290"/>
            </w:tabs>
            <w:rPr>
              <w:ins w:id="2" w:author="lin qs" w:date="2019-05-23T13:35:00Z"/>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ins w:id="3" w:author="lin qs" w:date="2019-05-23T13:35:00Z">
            <w:r w:rsidR="00731F50" w:rsidRPr="007B0AF9">
              <w:rPr>
                <w:rStyle w:val="a4"/>
                <w:noProof/>
              </w:rPr>
              <w:fldChar w:fldCharType="begin"/>
            </w:r>
            <w:r w:rsidR="00731F50" w:rsidRPr="007B0AF9">
              <w:rPr>
                <w:rStyle w:val="a4"/>
                <w:noProof/>
              </w:rPr>
              <w:instrText xml:space="preserve"> </w:instrText>
            </w:r>
            <w:r w:rsidR="00731F50">
              <w:rPr>
                <w:noProof/>
              </w:rPr>
              <w:instrText>HYPERLINK \l "_Toc9510960"</w:instrText>
            </w:r>
            <w:r w:rsidR="00731F50" w:rsidRPr="007B0AF9">
              <w:rPr>
                <w:rStyle w:val="a4"/>
                <w:noProof/>
              </w:rPr>
              <w:instrText xml:space="preserve"> </w:instrText>
            </w:r>
            <w:r w:rsidR="00731F50" w:rsidRPr="007B0AF9">
              <w:rPr>
                <w:rStyle w:val="a4"/>
                <w:noProof/>
              </w:rPr>
              <w:fldChar w:fldCharType="separate"/>
            </w:r>
            <w:r w:rsidR="00731F50" w:rsidRPr="007B0AF9">
              <w:rPr>
                <w:rStyle w:val="a4"/>
                <w:noProof/>
              </w:rPr>
              <w:t>一、无障碍背景介绍</w:t>
            </w:r>
            <w:r w:rsidR="00731F50">
              <w:rPr>
                <w:noProof/>
                <w:webHidden/>
              </w:rPr>
              <w:tab/>
            </w:r>
            <w:r w:rsidR="00731F50">
              <w:rPr>
                <w:noProof/>
                <w:webHidden/>
              </w:rPr>
              <w:fldChar w:fldCharType="begin"/>
            </w:r>
            <w:r w:rsidR="00731F50">
              <w:rPr>
                <w:noProof/>
                <w:webHidden/>
              </w:rPr>
              <w:instrText xml:space="preserve"> PAGEREF _Toc9510960 \h </w:instrText>
            </w:r>
          </w:ins>
          <w:r w:rsidR="00731F50">
            <w:rPr>
              <w:noProof/>
              <w:webHidden/>
            </w:rPr>
          </w:r>
          <w:r w:rsidR="00731F50">
            <w:rPr>
              <w:noProof/>
              <w:webHidden/>
            </w:rPr>
            <w:fldChar w:fldCharType="separate"/>
          </w:r>
          <w:ins w:id="4" w:author="lin qs" w:date="2019-05-23T13:35:00Z">
            <w:r w:rsidR="00731F50">
              <w:rPr>
                <w:noProof/>
                <w:webHidden/>
              </w:rPr>
              <w:t>3</w:t>
            </w:r>
            <w:r w:rsidR="00731F50">
              <w:rPr>
                <w:noProof/>
                <w:webHidden/>
              </w:rPr>
              <w:fldChar w:fldCharType="end"/>
            </w:r>
            <w:r w:rsidR="00731F50" w:rsidRPr="007B0AF9">
              <w:rPr>
                <w:rStyle w:val="a4"/>
                <w:noProof/>
              </w:rPr>
              <w:fldChar w:fldCharType="end"/>
            </w:r>
          </w:ins>
        </w:p>
        <w:p w:rsidR="00731F50" w:rsidRDefault="00731F50">
          <w:pPr>
            <w:pStyle w:val="TOC2"/>
            <w:tabs>
              <w:tab w:val="right" w:leader="dot" w:pos="8290"/>
            </w:tabs>
            <w:rPr>
              <w:ins w:id="5" w:author="lin qs" w:date="2019-05-23T13:35:00Z"/>
              <w:rFonts w:eastAsiaTheme="minorEastAsia"/>
              <w:smallCaps w:val="0"/>
              <w:noProof/>
              <w:sz w:val="21"/>
              <w:szCs w:val="24"/>
            </w:rPr>
          </w:pPr>
          <w:ins w:id="6" w:author="lin qs" w:date="2019-05-23T13:35:00Z">
            <w:r w:rsidRPr="007B0AF9">
              <w:rPr>
                <w:rStyle w:val="a4"/>
                <w:noProof/>
              </w:rPr>
              <w:fldChar w:fldCharType="begin"/>
            </w:r>
            <w:r w:rsidRPr="007B0AF9">
              <w:rPr>
                <w:rStyle w:val="a4"/>
                <w:noProof/>
              </w:rPr>
              <w:instrText xml:space="preserve"> </w:instrText>
            </w:r>
            <w:r>
              <w:rPr>
                <w:noProof/>
              </w:rPr>
              <w:instrText>HYPERLINK \l "_Toc9510961"</w:instrText>
            </w:r>
            <w:r w:rsidRPr="007B0AF9">
              <w:rPr>
                <w:rStyle w:val="a4"/>
                <w:noProof/>
              </w:rPr>
              <w:instrText xml:space="preserve"> </w:instrText>
            </w:r>
            <w:r w:rsidRPr="007B0AF9">
              <w:rPr>
                <w:rStyle w:val="a4"/>
                <w:noProof/>
              </w:rPr>
              <w:fldChar w:fldCharType="separate"/>
            </w:r>
            <w:r w:rsidRPr="007B0AF9">
              <w:rPr>
                <w:rStyle w:val="a4"/>
                <w:noProof/>
              </w:rPr>
              <w:t>1.1. 社会背景</w:t>
            </w:r>
            <w:r>
              <w:rPr>
                <w:noProof/>
                <w:webHidden/>
              </w:rPr>
              <w:tab/>
            </w:r>
            <w:r>
              <w:rPr>
                <w:noProof/>
                <w:webHidden/>
              </w:rPr>
              <w:fldChar w:fldCharType="begin"/>
            </w:r>
            <w:r>
              <w:rPr>
                <w:noProof/>
                <w:webHidden/>
              </w:rPr>
              <w:instrText xml:space="preserve"> PAGEREF _Toc9510961 \h </w:instrText>
            </w:r>
          </w:ins>
          <w:r>
            <w:rPr>
              <w:noProof/>
              <w:webHidden/>
            </w:rPr>
          </w:r>
          <w:r>
            <w:rPr>
              <w:noProof/>
              <w:webHidden/>
            </w:rPr>
            <w:fldChar w:fldCharType="separate"/>
          </w:r>
          <w:ins w:id="7" w:author="lin qs" w:date="2019-05-23T13:35:00Z">
            <w:r>
              <w:rPr>
                <w:noProof/>
                <w:webHidden/>
              </w:rPr>
              <w:t>3</w:t>
            </w:r>
            <w:r>
              <w:rPr>
                <w:noProof/>
                <w:webHidden/>
              </w:rPr>
              <w:fldChar w:fldCharType="end"/>
            </w:r>
            <w:r w:rsidRPr="007B0AF9">
              <w:rPr>
                <w:rStyle w:val="a4"/>
                <w:noProof/>
              </w:rPr>
              <w:fldChar w:fldCharType="end"/>
            </w:r>
          </w:ins>
        </w:p>
        <w:p w:rsidR="00731F50" w:rsidRDefault="00731F50">
          <w:pPr>
            <w:pStyle w:val="TOC2"/>
            <w:tabs>
              <w:tab w:val="right" w:leader="dot" w:pos="8290"/>
            </w:tabs>
            <w:rPr>
              <w:ins w:id="8" w:author="lin qs" w:date="2019-05-23T13:35:00Z"/>
              <w:rFonts w:eastAsiaTheme="minorEastAsia"/>
              <w:smallCaps w:val="0"/>
              <w:noProof/>
              <w:sz w:val="21"/>
              <w:szCs w:val="24"/>
            </w:rPr>
          </w:pPr>
          <w:ins w:id="9" w:author="lin qs" w:date="2019-05-23T13:35:00Z">
            <w:r w:rsidRPr="007B0AF9">
              <w:rPr>
                <w:rStyle w:val="a4"/>
                <w:noProof/>
              </w:rPr>
              <w:fldChar w:fldCharType="begin"/>
            </w:r>
            <w:r w:rsidRPr="007B0AF9">
              <w:rPr>
                <w:rStyle w:val="a4"/>
                <w:noProof/>
              </w:rPr>
              <w:instrText xml:space="preserve"> </w:instrText>
            </w:r>
            <w:r>
              <w:rPr>
                <w:noProof/>
              </w:rPr>
              <w:instrText>HYPERLINK \l "_Toc9510962"</w:instrText>
            </w:r>
            <w:r w:rsidRPr="007B0AF9">
              <w:rPr>
                <w:rStyle w:val="a4"/>
                <w:noProof/>
              </w:rPr>
              <w:instrText xml:space="preserve"> </w:instrText>
            </w:r>
            <w:r w:rsidRPr="007B0AF9">
              <w:rPr>
                <w:rStyle w:val="a4"/>
                <w:noProof/>
              </w:rPr>
              <w:fldChar w:fldCharType="separate"/>
            </w:r>
            <w:r w:rsidRPr="007B0AF9">
              <w:rPr>
                <w:rStyle w:val="a4"/>
                <w:noProof/>
              </w:rPr>
              <w:t>1.2. 无障碍标准</w:t>
            </w:r>
            <w:r>
              <w:rPr>
                <w:noProof/>
                <w:webHidden/>
              </w:rPr>
              <w:tab/>
            </w:r>
            <w:r>
              <w:rPr>
                <w:noProof/>
                <w:webHidden/>
              </w:rPr>
              <w:fldChar w:fldCharType="begin"/>
            </w:r>
            <w:r>
              <w:rPr>
                <w:noProof/>
                <w:webHidden/>
              </w:rPr>
              <w:instrText xml:space="preserve"> PAGEREF _Toc9510962 \h </w:instrText>
            </w:r>
          </w:ins>
          <w:r>
            <w:rPr>
              <w:noProof/>
              <w:webHidden/>
            </w:rPr>
          </w:r>
          <w:r>
            <w:rPr>
              <w:noProof/>
              <w:webHidden/>
            </w:rPr>
            <w:fldChar w:fldCharType="separate"/>
          </w:r>
          <w:ins w:id="10" w:author="lin qs" w:date="2019-05-23T13:35:00Z">
            <w:r>
              <w:rPr>
                <w:noProof/>
                <w:webHidden/>
              </w:rPr>
              <w:t>3</w:t>
            </w:r>
            <w:r>
              <w:rPr>
                <w:noProof/>
                <w:webHidden/>
              </w:rPr>
              <w:fldChar w:fldCharType="end"/>
            </w:r>
            <w:r w:rsidRPr="007B0AF9">
              <w:rPr>
                <w:rStyle w:val="a4"/>
                <w:noProof/>
              </w:rPr>
              <w:fldChar w:fldCharType="end"/>
            </w:r>
          </w:ins>
        </w:p>
        <w:p w:rsidR="00731F50" w:rsidRDefault="00731F50">
          <w:pPr>
            <w:pStyle w:val="TOC3"/>
            <w:tabs>
              <w:tab w:val="right" w:leader="dot" w:pos="8290"/>
            </w:tabs>
            <w:rPr>
              <w:ins w:id="11" w:author="lin qs" w:date="2019-05-23T13:35:00Z"/>
              <w:rFonts w:eastAsiaTheme="minorEastAsia"/>
              <w:i w:val="0"/>
              <w:iCs w:val="0"/>
              <w:noProof/>
              <w:sz w:val="21"/>
              <w:szCs w:val="24"/>
            </w:rPr>
          </w:pPr>
          <w:ins w:id="12" w:author="lin qs" w:date="2019-05-23T13:35:00Z">
            <w:r w:rsidRPr="007B0AF9">
              <w:rPr>
                <w:rStyle w:val="a4"/>
                <w:noProof/>
              </w:rPr>
              <w:fldChar w:fldCharType="begin"/>
            </w:r>
            <w:r w:rsidRPr="007B0AF9">
              <w:rPr>
                <w:rStyle w:val="a4"/>
                <w:noProof/>
              </w:rPr>
              <w:instrText xml:space="preserve"> </w:instrText>
            </w:r>
            <w:r>
              <w:rPr>
                <w:noProof/>
              </w:rPr>
              <w:instrText>HYPERLINK \l "_Toc9510963"</w:instrText>
            </w:r>
            <w:r w:rsidRPr="007B0AF9">
              <w:rPr>
                <w:rStyle w:val="a4"/>
                <w:noProof/>
              </w:rPr>
              <w:instrText xml:space="preserve"> </w:instrText>
            </w:r>
            <w:r w:rsidRPr="007B0AF9">
              <w:rPr>
                <w:rStyle w:val="a4"/>
                <w:noProof/>
              </w:rPr>
              <w:fldChar w:fldCharType="separate"/>
            </w:r>
            <w:r w:rsidRPr="007B0AF9">
              <w:rPr>
                <w:rStyle w:val="a4"/>
                <w:noProof/>
              </w:rPr>
              <w:t>1.2.1. 国家无障碍标准</w:t>
            </w:r>
            <w:r>
              <w:rPr>
                <w:noProof/>
                <w:webHidden/>
              </w:rPr>
              <w:tab/>
            </w:r>
            <w:r>
              <w:rPr>
                <w:noProof/>
                <w:webHidden/>
              </w:rPr>
              <w:fldChar w:fldCharType="begin"/>
            </w:r>
            <w:r>
              <w:rPr>
                <w:noProof/>
                <w:webHidden/>
              </w:rPr>
              <w:instrText xml:space="preserve"> PAGEREF _Toc9510963 \h </w:instrText>
            </w:r>
          </w:ins>
          <w:r>
            <w:rPr>
              <w:noProof/>
              <w:webHidden/>
            </w:rPr>
          </w:r>
          <w:r>
            <w:rPr>
              <w:noProof/>
              <w:webHidden/>
            </w:rPr>
            <w:fldChar w:fldCharType="separate"/>
          </w:r>
          <w:ins w:id="13" w:author="lin qs" w:date="2019-05-23T13:35:00Z">
            <w:r>
              <w:rPr>
                <w:noProof/>
                <w:webHidden/>
              </w:rPr>
              <w:t>3</w:t>
            </w:r>
            <w:r>
              <w:rPr>
                <w:noProof/>
                <w:webHidden/>
              </w:rPr>
              <w:fldChar w:fldCharType="end"/>
            </w:r>
            <w:r w:rsidRPr="007B0AF9">
              <w:rPr>
                <w:rStyle w:val="a4"/>
                <w:noProof/>
              </w:rPr>
              <w:fldChar w:fldCharType="end"/>
            </w:r>
          </w:ins>
        </w:p>
        <w:p w:rsidR="00731F50" w:rsidRDefault="00731F50">
          <w:pPr>
            <w:pStyle w:val="TOC3"/>
            <w:tabs>
              <w:tab w:val="right" w:leader="dot" w:pos="8290"/>
            </w:tabs>
            <w:rPr>
              <w:ins w:id="14" w:author="lin qs" w:date="2019-05-23T13:35:00Z"/>
              <w:rFonts w:eastAsiaTheme="minorEastAsia"/>
              <w:i w:val="0"/>
              <w:iCs w:val="0"/>
              <w:noProof/>
              <w:sz w:val="21"/>
              <w:szCs w:val="24"/>
            </w:rPr>
          </w:pPr>
          <w:ins w:id="15" w:author="lin qs" w:date="2019-05-23T13:35:00Z">
            <w:r w:rsidRPr="007B0AF9">
              <w:rPr>
                <w:rStyle w:val="a4"/>
                <w:noProof/>
              </w:rPr>
              <w:fldChar w:fldCharType="begin"/>
            </w:r>
            <w:r w:rsidRPr="007B0AF9">
              <w:rPr>
                <w:rStyle w:val="a4"/>
                <w:noProof/>
              </w:rPr>
              <w:instrText xml:space="preserve"> </w:instrText>
            </w:r>
            <w:r>
              <w:rPr>
                <w:noProof/>
              </w:rPr>
              <w:instrText>HYPERLINK \l "_Toc9510964"</w:instrText>
            </w:r>
            <w:r w:rsidRPr="007B0AF9">
              <w:rPr>
                <w:rStyle w:val="a4"/>
                <w:noProof/>
              </w:rPr>
              <w:instrText xml:space="preserve"> </w:instrText>
            </w:r>
            <w:r w:rsidRPr="007B0AF9">
              <w:rPr>
                <w:rStyle w:val="a4"/>
                <w:noProof/>
              </w:rPr>
              <w:fldChar w:fldCharType="separate"/>
            </w:r>
            <w:r w:rsidRPr="007B0AF9">
              <w:rPr>
                <w:rStyle w:val="a4"/>
                <w:noProof/>
              </w:rPr>
              <w:t>1.2.2. WCAG及其他地区标准</w:t>
            </w:r>
            <w:r>
              <w:rPr>
                <w:noProof/>
                <w:webHidden/>
              </w:rPr>
              <w:tab/>
            </w:r>
            <w:r>
              <w:rPr>
                <w:noProof/>
                <w:webHidden/>
              </w:rPr>
              <w:fldChar w:fldCharType="begin"/>
            </w:r>
            <w:r>
              <w:rPr>
                <w:noProof/>
                <w:webHidden/>
              </w:rPr>
              <w:instrText xml:space="preserve"> PAGEREF _Toc9510964 \h </w:instrText>
            </w:r>
          </w:ins>
          <w:r>
            <w:rPr>
              <w:noProof/>
              <w:webHidden/>
            </w:rPr>
          </w:r>
          <w:r>
            <w:rPr>
              <w:noProof/>
              <w:webHidden/>
            </w:rPr>
            <w:fldChar w:fldCharType="separate"/>
          </w:r>
          <w:ins w:id="16" w:author="lin qs" w:date="2019-05-23T13:35:00Z">
            <w:r>
              <w:rPr>
                <w:noProof/>
                <w:webHidden/>
              </w:rPr>
              <w:t>4</w:t>
            </w:r>
            <w:r>
              <w:rPr>
                <w:noProof/>
                <w:webHidden/>
              </w:rPr>
              <w:fldChar w:fldCharType="end"/>
            </w:r>
            <w:r w:rsidRPr="007B0AF9">
              <w:rPr>
                <w:rStyle w:val="a4"/>
                <w:noProof/>
              </w:rPr>
              <w:fldChar w:fldCharType="end"/>
            </w:r>
          </w:ins>
        </w:p>
        <w:p w:rsidR="00731F50" w:rsidRDefault="00731F50">
          <w:pPr>
            <w:pStyle w:val="TOC2"/>
            <w:tabs>
              <w:tab w:val="right" w:leader="dot" w:pos="8290"/>
            </w:tabs>
            <w:rPr>
              <w:ins w:id="17" w:author="lin qs" w:date="2019-05-23T13:35:00Z"/>
              <w:rFonts w:eastAsiaTheme="minorEastAsia"/>
              <w:smallCaps w:val="0"/>
              <w:noProof/>
              <w:sz w:val="21"/>
              <w:szCs w:val="24"/>
            </w:rPr>
          </w:pPr>
          <w:ins w:id="18" w:author="lin qs" w:date="2019-05-23T13:35:00Z">
            <w:r w:rsidRPr="007B0AF9">
              <w:rPr>
                <w:rStyle w:val="a4"/>
                <w:noProof/>
              </w:rPr>
              <w:fldChar w:fldCharType="begin"/>
            </w:r>
            <w:r w:rsidRPr="007B0AF9">
              <w:rPr>
                <w:rStyle w:val="a4"/>
                <w:noProof/>
              </w:rPr>
              <w:instrText xml:space="preserve"> </w:instrText>
            </w:r>
            <w:r>
              <w:rPr>
                <w:noProof/>
              </w:rPr>
              <w:instrText>HYPERLINK \l "_Toc9510965"</w:instrText>
            </w:r>
            <w:r w:rsidRPr="007B0AF9">
              <w:rPr>
                <w:rStyle w:val="a4"/>
                <w:noProof/>
              </w:rPr>
              <w:instrText xml:space="preserve"> </w:instrText>
            </w:r>
            <w:r w:rsidRPr="007B0AF9">
              <w:rPr>
                <w:rStyle w:val="a4"/>
                <w:noProof/>
              </w:rPr>
              <w:fldChar w:fldCharType="separate"/>
            </w:r>
            <w:r w:rsidRPr="007B0AF9">
              <w:rPr>
                <w:rStyle w:val="a4"/>
                <w:noProof/>
              </w:rPr>
              <w:t>1.3. 无障碍术语</w:t>
            </w:r>
            <w:r>
              <w:rPr>
                <w:noProof/>
                <w:webHidden/>
              </w:rPr>
              <w:tab/>
            </w:r>
            <w:r>
              <w:rPr>
                <w:noProof/>
                <w:webHidden/>
              </w:rPr>
              <w:fldChar w:fldCharType="begin"/>
            </w:r>
            <w:r>
              <w:rPr>
                <w:noProof/>
                <w:webHidden/>
              </w:rPr>
              <w:instrText xml:space="preserve"> PAGEREF _Toc9510965 \h </w:instrText>
            </w:r>
          </w:ins>
          <w:r>
            <w:rPr>
              <w:noProof/>
              <w:webHidden/>
            </w:rPr>
          </w:r>
          <w:r>
            <w:rPr>
              <w:noProof/>
              <w:webHidden/>
            </w:rPr>
            <w:fldChar w:fldCharType="separate"/>
          </w:r>
          <w:ins w:id="19" w:author="lin qs" w:date="2019-05-23T13:35:00Z">
            <w:r>
              <w:rPr>
                <w:noProof/>
                <w:webHidden/>
              </w:rPr>
              <w:t>5</w:t>
            </w:r>
            <w:r>
              <w:rPr>
                <w:noProof/>
                <w:webHidden/>
              </w:rPr>
              <w:fldChar w:fldCharType="end"/>
            </w:r>
            <w:r w:rsidRPr="007B0AF9">
              <w:rPr>
                <w:rStyle w:val="a4"/>
                <w:noProof/>
              </w:rPr>
              <w:fldChar w:fldCharType="end"/>
            </w:r>
          </w:ins>
        </w:p>
        <w:p w:rsidR="00731F50" w:rsidRDefault="00731F50">
          <w:pPr>
            <w:pStyle w:val="TOC1"/>
            <w:tabs>
              <w:tab w:val="right" w:leader="dot" w:pos="8290"/>
            </w:tabs>
            <w:rPr>
              <w:ins w:id="20" w:author="lin qs" w:date="2019-05-23T13:35:00Z"/>
              <w:rFonts w:eastAsiaTheme="minorEastAsia"/>
              <w:b w:val="0"/>
              <w:bCs w:val="0"/>
              <w:caps w:val="0"/>
              <w:noProof/>
              <w:sz w:val="21"/>
              <w:szCs w:val="24"/>
            </w:rPr>
          </w:pPr>
          <w:ins w:id="21" w:author="lin qs" w:date="2019-05-23T13:35:00Z">
            <w:r w:rsidRPr="007B0AF9">
              <w:rPr>
                <w:rStyle w:val="a4"/>
                <w:noProof/>
              </w:rPr>
              <w:fldChar w:fldCharType="begin"/>
            </w:r>
            <w:r w:rsidRPr="007B0AF9">
              <w:rPr>
                <w:rStyle w:val="a4"/>
                <w:noProof/>
              </w:rPr>
              <w:instrText xml:space="preserve"> </w:instrText>
            </w:r>
            <w:r>
              <w:rPr>
                <w:noProof/>
              </w:rPr>
              <w:instrText>HYPERLINK \l "_Toc9510966"</w:instrText>
            </w:r>
            <w:r w:rsidRPr="007B0AF9">
              <w:rPr>
                <w:rStyle w:val="a4"/>
                <w:noProof/>
              </w:rPr>
              <w:instrText xml:space="preserve"> </w:instrText>
            </w:r>
            <w:r w:rsidRPr="007B0AF9">
              <w:rPr>
                <w:rStyle w:val="a4"/>
                <w:noProof/>
              </w:rPr>
              <w:fldChar w:fldCharType="separate"/>
            </w:r>
            <w:r w:rsidRPr="007B0AF9">
              <w:rPr>
                <w:rStyle w:val="a4"/>
                <w:noProof/>
              </w:rPr>
              <w:t>二、无障碍改造</w:t>
            </w:r>
            <w:r>
              <w:rPr>
                <w:noProof/>
                <w:webHidden/>
              </w:rPr>
              <w:tab/>
            </w:r>
            <w:r>
              <w:rPr>
                <w:noProof/>
                <w:webHidden/>
              </w:rPr>
              <w:fldChar w:fldCharType="begin"/>
            </w:r>
            <w:r>
              <w:rPr>
                <w:noProof/>
                <w:webHidden/>
              </w:rPr>
              <w:instrText xml:space="preserve"> PAGEREF _Toc9510966 \h </w:instrText>
            </w:r>
          </w:ins>
          <w:r>
            <w:rPr>
              <w:noProof/>
              <w:webHidden/>
            </w:rPr>
          </w:r>
          <w:r>
            <w:rPr>
              <w:noProof/>
              <w:webHidden/>
            </w:rPr>
            <w:fldChar w:fldCharType="separate"/>
          </w:r>
          <w:ins w:id="22" w:author="lin qs" w:date="2019-05-23T13:35:00Z">
            <w:r>
              <w:rPr>
                <w:noProof/>
                <w:webHidden/>
              </w:rPr>
              <w:t>9</w:t>
            </w:r>
            <w:r>
              <w:rPr>
                <w:noProof/>
                <w:webHidden/>
              </w:rPr>
              <w:fldChar w:fldCharType="end"/>
            </w:r>
            <w:r w:rsidRPr="007B0AF9">
              <w:rPr>
                <w:rStyle w:val="a4"/>
                <w:noProof/>
              </w:rPr>
              <w:fldChar w:fldCharType="end"/>
            </w:r>
          </w:ins>
        </w:p>
        <w:p w:rsidR="00731F50" w:rsidRDefault="00731F50">
          <w:pPr>
            <w:pStyle w:val="TOC2"/>
            <w:tabs>
              <w:tab w:val="right" w:leader="dot" w:pos="8290"/>
            </w:tabs>
            <w:rPr>
              <w:ins w:id="23" w:author="lin qs" w:date="2019-05-23T13:35:00Z"/>
              <w:rFonts w:eastAsiaTheme="minorEastAsia"/>
              <w:smallCaps w:val="0"/>
              <w:noProof/>
              <w:sz w:val="21"/>
              <w:szCs w:val="24"/>
            </w:rPr>
          </w:pPr>
          <w:ins w:id="24" w:author="lin qs" w:date="2019-05-23T13:35:00Z">
            <w:r w:rsidRPr="007B0AF9">
              <w:rPr>
                <w:rStyle w:val="a4"/>
                <w:noProof/>
              </w:rPr>
              <w:fldChar w:fldCharType="begin"/>
            </w:r>
            <w:r w:rsidRPr="007B0AF9">
              <w:rPr>
                <w:rStyle w:val="a4"/>
                <w:noProof/>
              </w:rPr>
              <w:instrText xml:space="preserve"> </w:instrText>
            </w:r>
            <w:r>
              <w:rPr>
                <w:noProof/>
              </w:rPr>
              <w:instrText>HYPERLINK \l "_Toc9510967"</w:instrText>
            </w:r>
            <w:r w:rsidRPr="007B0AF9">
              <w:rPr>
                <w:rStyle w:val="a4"/>
                <w:noProof/>
              </w:rPr>
              <w:instrText xml:space="preserve"> </w:instrText>
            </w:r>
            <w:r w:rsidRPr="007B0AF9">
              <w:rPr>
                <w:rStyle w:val="a4"/>
                <w:noProof/>
              </w:rPr>
              <w:fldChar w:fldCharType="separate"/>
            </w:r>
            <w:r w:rsidRPr="007B0AF9">
              <w:rPr>
                <w:rStyle w:val="a4"/>
                <w:noProof/>
              </w:rPr>
              <w:t>2.1. 技术背景</w:t>
            </w:r>
            <w:r>
              <w:rPr>
                <w:noProof/>
                <w:webHidden/>
              </w:rPr>
              <w:tab/>
            </w:r>
            <w:r>
              <w:rPr>
                <w:noProof/>
                <w:webHidden/>
              </w:rPr>
              <w:fldChar w:fldCharType="begin"/>
            </w:r>
            <w:r>
              <w:rPr>
                <w:noProof/>
                <w:webHidden/>
              </w:rPr>
              <w:instrText xml:space="preserve"> PAGEREF _Toc9510967 \h </w:instrText>
            </w:r>
          </w:ins>
          <w:r>
            <w:rPr>
              <w:noProof/>
              <w:webHidden/>
            </w:rPr>
          </w:r>
          <w:r>
            <w:rPr>
              <w:noProof/>
              <w:webHidden/>
            </w:rPr>
            <w:fldChar w:fldCharType="separate"/>
          </w:r>
          <w:ins w:id="25" w:author="lin qs" w:date="2019-05-23T13:35:00Z">
            <w:r>
              <w:rPr>
                <w:noProof/>
                <w:webHidden/>
              </w:rPr>
              <w:t>9</w:t>
            </w:r>
            <w:r>
              <w:rPr>
                <w:noProof/>
                <w:webHidden/>
              </w:rPr>
              <w:fldChar w:fldCharType="end"/>
            </w:r>
            <w:r w:rsidRPr="007B0AF9">
              <w:rPr>
                <w:rStyle w:val="a4"/>
                <w:noProof/>
              </w:rPr>
              <w:fldChar w:fldCharType="end"/>
            </w:r>
          </w:ins>
        </w:p>
        <w:p w:rsidR="00731F50" w:rsidRDefault="00731F50">
          <w:pPr>
            <w:pStyle w:val="TOC3"/>
            <w:tabs>
              <w:tab w:val="right" w:leader="dot" w:pos="8290"/>
            </w:tabs>
            <w:rPr>
              <w:ins w:id="26" w:author="lin qs" w:date="2019-05-23T13:35:00Z"/>
              <w:rFonts w:eastAsiaTheme="minorEastAsia"/>
              <w:i w:val="0"/>
              <w:iCs w:val="0"/>
              <w:noProof/>
              <w:sz w:val="21"/>
              <w:szCs w:val="24"/>
            </w:rPr>
          </w:pPr>
          <w:ins w:id="27" w:author="lin qs" w:date="2019-05-23T13:35:00Z">
            <w:r w:rsidRPr="007B0AF9">
              <w:rPr>
                <w:rStyle w:val="a4"/>
                <w:noProof/>
              </w:rPr>
              <w:fldChar w:fldCharType="begin"/>
            </w:r>
            <w:r w:rsidRPr="007B0AF9">
              <w:rPr>
                <w:rStyle w:val="a4"/>
                <w:noProof/>
              </w:rPr>
              <w:instrText xml:space="preserve"> </w:instrText>
            </w:r>
            <w:r>
              <w:rPr>
                <w:noProof/>
              </w:rPr>
              <w:instrText>HYPERLINK \l "_Toc9510968"</w:instrText>
            </w:r>
            <w:r w:rsidRPr="007B0AF9">
              <w:rPr>
                <w:rStyle w:val="a4"/>
                <w:noProof/>
              </w:rPr>
              <w:instrText xml:space="preserve"> </w:instrText>
            </w:r>
            <w:r w:rsidRPr="007B0AF9">
              <w:rPr>
                <w:rStyle w:val="a4"/>
                <w:noProof/>
              </w:rPr>
              <w:fldChar w:fldCharType="separate"/>
            </w:r>
            <w:r w:rsidRPr="007B0AF9">
              <w:rPr>
                <w:rStyle w:val="a4"/>
                <w:noProof/>
              </w:rPr>
              <w:t>2.1.1. 屏幕阅读器及其原理</w:t>
            </w:r>
            <w:r>
              <w:rPr>
                <w:noProof/>
                <w:webHidden/>
              </w:rPr>
              <w:tab/>
            </w:r>
            <w:r>
              <w:rPr>
                <w:noProof/>
                <w:webHidden/>
              </w:rPr>
              <w:fldChar w:fldCharType="begin"/>
            </w:r>
            <w:r>
              <w:rPr>
                <w:noProof/>
                <w:webHidden/>
              </w:rPr>
              <w:instrText xml:space="preserve"> PAGEREF _Toc9510968 \h </w:instrText>
            </w:r>
          </w:ins>
          <w:r>
            <w:rPr>
              <w:noProof/>
              <w:webHidden/>
            </w:rPr>
          </w:r>
          <w:r>
            <w:rPr>
              <w:noProof/>
              <w:webHidden/>
            </w:rPr>
            <w:fldChar w:fldCharType="separate"/>
          </w:r>
          <w:ins w:id="28" w:author="lin qs" w:date="2019-05-23T13:35:00Z">
            <w:r>
              <w:rPr>
                <w:noProof/>
                <w:webHidden/>
              </w:rPr>
              <w:t>9</w:t>
            </w:r>
            <w:r>
              <w:rPr>
                <w:noProof/>
                <w:webHidden/>
              </w:rPr>
              <w:fldChar w:fldCharType="end"/>
            </w:r>
            <w:r w:rsidRPr="007B0AF9">
              <w:rPr>
                <w:rStyle w:val="a4"/>
                <w:noProof/>
              </w:rPr>
              <w:fldChar w:fldCharType="end"/>
            </w:r>
          </w:ins>
        </w:p>
        <w:p w:rsidR="00731F50" w:rsidRDefault="00731F50">
          <w:pPr>
            <w:pStyle w:val="TOC3"/>
            <w:tabs>
              <w:tab w:val="right" w:leader="dot" w:pos="8290"/>
            </w:tabs>
            <w:rPr>
              <w:ins w:id="29" w:author="lin qs" w:date="2019-05-23T13:35:00Z"/>
              <w:rFonts w:eastAsiaTheme="minorEastAsia"/>
              <w:i w:val="0"/>
              <w:iCs w:val="0"/>
              <w:noProof/>
              <w:sz w:val="21"/>
              <w:szCs w:val="24"/>
            </w:rPr>
          </w:pPr>
          <w:ins w:id="30" w:author="lin qs" w:date="2019-05-23T13:35:00Z">
            <w:r w:rsidRPr="007B0AF9">
              <w:rPr>
                <w:rStyle w:val="a4"/>
                <w:noProof/>
              </w:rPr>
              <w:fldChar w:fldCharType="begin"/>
            </w:r>
            <w:r w:rsidRPr="007B0AF9">
              <w:rPr>
                <w:rStyle w:val="a4"/>
                <w:noProof/>
              </w:rPr>
              <w:instrText xml:space="preserve"> </w:instrText>
            </w:r>
            <w:r>
              <w:rPr>
                <w:noProof/>
              </w:rPr>
              <w:instrText>HYPERLINK \l "_Toc9510969"</w:instrText>
            </w:r>
            <w:r w:rsidRPr="007B0AF9">
              <w:rPr>
                <w:rStyle w:val="a4"/>
                <w:noProof/>
              </w:rPr>
              <w:instrText xml:space="preserve"> </w:instrText>
            </w:r>
            <w:r w:rsidRPr="007B0AF9">
              <w:rPr>
                <w:rStyle w:val="a4"/>
                <w:noProof/>
              </w:rPr>
              <w:fldChar w:fldCharType="separate"/>
            </w:r>
            <w:r w:rsidRPr="007B0AF9">
              <w:rPr>
                <w:rStyle w:val="a4"/>
                <w:noProof/>
              </w:rPr>
              <w:t>2.1.2.可访问富互联网应用（WAI-ARIA）基础</w:t>
            </w:r>
            <w:r>
              <w:rPr>
                <w:noProof/>
                <w:webHidden/>
              </w:rPr>
              <w:tab/>
            </w:r>
            <w:r>
              <w:rPr>
                <w:noProof/>
                <w:webHidden/>
              </w:rPr>
              <w:fldChar w:fldCharType="begin"/>
            </w:r>
            <w:r>
              <w:rPr>
                <w:noProof/>
                <w:webHidden/>
              </w:rPr>
              <w:instrText xml:space="preserve"> PAGEREF _Toc9510969 \h </w:instrText>
            </w:r>
          </w:ins>
          <w:r>
            <w:rPr>
              <w:noProof/>
              <w:webHidden/>
            </w:rPr>
          </w:r>
          <w:r>
            <w:rPr>
              <w:noProof/>
              <w:webHidden/>
            </w:rPr>
            <w:fldChar w:fldCharType="separate"/>
          </w:r>
          <w:ins w:id="31" w:author="lin qs" w:date="2019-05-23T13:35:00Z">
            <w:r>
              <w:rPr>
                <w:noProof/>
                <w:webHidden/>
              </w:rPr>
              <w:t>10</w:t>
            </w:r>
            <w:r>
              <w:rPr>
                <w:noProof/>
                <w:webHidden/>
              </w:rPr>
              <w:fldChar w:fldCharType="end"/>
            </w:r>
            <w:r w:rsidRPr="007B0AF9">
              <w:rPr>
                <w:rStyle w:val="a4"/>
                <w:noProof/>
              </w:rPr>
              <w:fldChar w:fldCharType="end"/>
            </w:r>
          </w:ins>
        </w:p>
        <w:p w:rsidR="00731F50" w:rsidRDefault="00731F50">
          <w:pPr>
            <w:pStyle w:val="TOC2"/>
            <w:tabs>
              <w:tab w:val="right" w:leader="dot" w:pos="8290"/>
            </w:tabs>
            <w:rPr>
              <w:ins w:id="32" w:author="lin qs" w:date="2019-05-23T13:35:00Z"/>
              <w:rFonts w:eastAsiaTheme="minorEastAsia"/>
              <w:smallCaps w:val="0"/>
              <w:noProof/>
              <w:sz w:val="21"/>
              <w:szCs w:val="24"/>
            </w:rPr>
          </w:pPr>
          <w:ins w:id="33" w:author="lin qs" w:date="2019-05-23T13:35:00Z">
            <w:r w:rsidRPr="007B0AF9">
              <w:rPr>
                <w:rStyle w:val="a4"/>
                <w:noProof/>
              </w:rPr>
              <w:fldChar w:fldCharType="begin"/>
            </w:r>
            <w:r w:rsidRPr="007B0AF9">
              <w:rPr>
                <w:rStyle w:val="a4"/>
                <w:noProof/>
              </w:rPr>
              <w:instrText xml:space="preserve"> </w:instrText>
            </w:r>
            <w:r>
              <w:rPr>
                <w:noProof/>
              </w:rPr>
              <w:instrText>HYPERLINK \l "_Toc9510970"</w:instrText>
            </w:r>
            <w:r w:rsidRPr="007B0AF9">
              <w:rPr>
                <w:rStyle w:val="a4"/>
                <w:noProof/>
              </w:rPr>
              <w:instrText xml:space="preserve"> </w:instrText>
            </w:r>
            <w:r w:rsidRPr="007B0AF9">
              <w:rPr>
                <w:rStyle w:val="a4"/>
                <w:noProof/>
              </w:rPr>
              <w:fldChar w:fldCharType="separate"/>
            </w:r>
            <w:r w:rsidRPr="007B0AF9">
              <w:rPr>
                <w:rStyle w:val="a4"/>
                <w:noProof/>
              </w:rPr>
              <w:t>2.2 改造实施</w:t>
            </w:r>
            <w:r>
              <w:rPr>
                <w:noProof/>
                <w:webHidden/>
              </w:rPr>
              <w:tab/>
            </w:r>
            <w:r>
              <w:rPr>
                <w:noProof/>
                <w:webHidden/>
              </w:rPr>
              <w:fldChar w:fldCharType="begin"/>
            </w:r>
            <w:r>
              <w:rPr>
                <w:noProof/>
                <w:webHidden/>
              </w:rPr>
              <w:instrText xml:space="preserve"> PAGEREF _Toc9510970 \h </w:instrText>
            </w:r>
          </w:ins>
          <w:r>
            <w:rPr>
              <w:noProof/>
              <w:webHidden/>
            </w:rPr>
          </w:r>
          <w:r>
            <w:rPr>
              <w:noProof/>
              <w:webHidden/>
            </w:rPr>
            <w:fldChar w:fldCharType="separate"/>
          </w:r>
          <w:ins w:id="34" w:author="lin qs" w:date="2019-05-23T13:35:00Z">
            <w:r>
              <w:rPr>
                <w:noProof/>
                <w:webHidden/>
              </w:rPr>
              <w:t>24</w:t>
            </w:r>
            <w:r>
              <w:rPr>
                <w:noProof/>
                <w:webHidden/>
              </w:rPr>
              <w:fldChar w:fldCharType="end"/>
            </w:r>
            <w:r w:rsidRPr="007B0AF9">
              <w:rPr>
                <w:rStyle w:val="a4"/>
                <w:noProof/>
              </w:rPr>
              <w:fldChar w:fldCharType="end"/>
            </w:r>
          </w:ins>
        </w:p>
        <w:p w:rsidR="00731F50" w:rsidRDefault="00731F50">
          <w:pPr>
            <w:pStyle w:val="TOC3"/>
            <w:tabs>
              <w:tab w:val="right" w:leader="dot" w:pos="8290"/>
            </w:tabs>
            <w:rPr>
              <w:ins w:id="35" w:author="lin qs" w:date="2019-05-23T13:35:00Z"/>
              <w:rFonts w:eastAsiaTheme="minorEastAsia"/>
              <w:i w:val="0"/>
              <w:iCs w:val="0"/>
              <w:noProof/>
              <w:sz w:val="21"/>
              <w:szCs w:val="24"/>
            </w:rPr>
          </w:pPr>
          <w:ins w:id="36" w:author="lin qs" w:date="2019-05-23T13:35:00Z">
            <w:r w:rsidRPr="007B0AF9">
              <w:rPr>
                <w:rStyle w:val="a4"/>
                <w:noProof/>
              </w:rPr>
              <w:fldChar w:fldCharType="begin"/>
            </w:r>
            <w:r w:rsidRPr="007B0AF9">
              <w:rPr>
                <w:rStyle w:val="a4"/>
                <w:noProof/>
              </w:rPr>
              <w:instrText xml:space="preserve"> </w:instrText>
            </w:r>
            <w:r>
              <w:rPr>
                <w:noProof/>
              </w:rPr>
              <w:instrText>HYPERLINK \l "_Toc9510971"</w:instrText>
            </w:r>
            <w:r w:rsidRPr="007B0AF9">
              <w:rPr>
                <w:rStyle w:val="a4"/>
                <w:noProof/>
              </w:rPr>
              <w:instrText xml:space="preserve"> </w:instrText>
            </w:r>
            <w:r w:rsidRPr="007B0AF9">
              <w:rPr>
                <w:rStyle w:val="a4"/>
                <w:noProof/>
              </w:rPr>
              <w:fldChar w:fldCharType="separate"/>
            </w:r>
            <w:r w:rsidRPr="007B0AF9">
              <w:rPr>
                <w:rStyle w:val="a4"/>
                <w:noProof/>
              </w:rPr>
              <w:t>2.2.1. 改造综述</w:t>
            </w:r>
            <w:r>
              <w:rPr>
                <w:noProof/>
                <w:webHidden/>
              </w:rPr>
              <w:tab/>
            </w:r>
            <w:r>
              <w:rPr>
                <w:noProof/>
                <w:webHidden/>
              </w:rPr>
              <w:fldChar w:fldCharType="begin"/>
            </w:r>
            <w:r>
              <w:rPr>
                <w:noProof/>
                <w:webHidden/>
              </w:rPr>
              <w:instrText xml:space="preserve"> PAGEREF _Toc9510971 \h </w:instrText>
            </w:r>
          </w:ins>
          <w:r>
            <w:rPr>
              <w:noProof/>
              <w:webHidden/>
            </w:rPr>
          </w:r>
          <w:r>
            <w:rPr>
              <w:noProof/>
              <w:webHidden/>
            </w:rPr>
            <w:fldChar w:fldCharType="separate"/>
          </w:r>
          <w:ins w:id="37" w:author="lin qs" w:date="2019-05-23T13:35:00Z">
            <w:r>
              <w:rPr>
                <w:noProof/>
                <w:webHidden/>
              </w:rPr>
              <w:t>24</w:t>
            </w:r>
            <w:r>
              <w:rPr>
                <w:noProof/>
                <w:webHidden/>
              </w:rPr>
              <w:fldChar w:fldCharType="end"/>
            </w:r>
            <w:r w:rsidRPr="007B0AF9">
              <w:rPr>
                <w:rStyle w:val="a4"/>
                <w:noProof/>
              </w:rPr>
              <w:fldChar w:fldCharType="end"/>
            </w:r>
          </w:ins>
        </w:p>
        <w:p w:rsidR="00731F50" w:rsidRDefault="00731F50">
          <w:pPr>
            <w:pStyle w:val="TOC3"/>
            <w:tabs>
              <w:tab w:val="right" w:leader="dot" w:pos="8290"/>
            </w:tabs>
            <w:rPr>
              <w:ins w:id="38" w:author="lin qs" w:date="2019-05-23T13:35:00Z"/>
              <w:rFonts w:eastAsiaTheme="minorEastAsia"/>
              <w:i w:val="0"/>
              <w:iCs w:val="0"/>
              <w:noProof/>
              <w:sz w:val="21"/>
              <w:szCs w:val="24"/>
            </w:rPr>
          </w:pPr>
          <w:ins w:id="39" w:author="lin qs" w:date="2019-05-23T13:35:00Z">
            <w:r w:rsidRPr="007B0AF9">
              <w:rPr>
                <w:rStyle w:val="a4"/>
                <w:noProof/>
              </w:rPr>
              <w:fldChar w:fldCharType="begin"/>
            </w:r>
            <w:r w:rsidRPr="007B0AF9">
              <w:rPr>
                <w:rStyle w:val="a4"/>
                <w:noProof/>
              </w:rPr>
              <w:instrText xml:space="preserve"> </w:instrText>
            </w:r>
            <w:r>
              <w:rPr>
                <w:noProof/>
              </w:rPr>
              <w:instrText>HYPERLINK \l "_Toc9510972"</w:instrText>
            </w:r>
            <w:r w:rsidRPr="007B0AF9">
              <w:rPr>
                <w:rStyle w:val="a4"/>
                <w:noProof/>
              </w:rPr>
              <w:instrText xml:space="preserve"> </w:instrText>
            </w:r>
            <w:r w:rsidRPr="007B0AF9">
              <w:rPr>
                <w:rStyle w:val="a4"/>
                <w:noProof/>
              </w:rPr>
              <w:fldChar w:fldCharType="separate"/>
            </w:r>
            <w:r w:rsidRPr="007B0AF9">
              <w:rPr>
                <w:rStyle w:val="a4"/>
                <w:noProof/>
              </w:rPr>
              <w:t>2.2.2. 步骤一：使用无障碍组件</w:t>
            </w:r>
            <w:r>
              <w:rPr>
                <w:noProof/>
                <w:webHidden/>
              </w:rPr>
              <w:tab/>
            </w:r>
            <w:r>
              <w:rPr>
                <w:noProof/>
                <w:webHidden/>
              </w:rPr>
              <w:fldChar w:fldCharType="begin"/>
            </w:r>
            <w:r>
              <w:rPr>
                <w:noProof/>
                <w:webHidden/>
              </w:rPr>
              <w:instrText xml:space="preserve"> PAGEREF _Toc9510972 \h </w:instrText>
            </w:r>
          </w:ins>
          <w:r>
            <w:rPr>
              <w:noProof/>
              <w:webHidden/>
            </w:rPr>
          </w:r>
          <w:r>
            <w:rPr>
              <w:noProof/>
              <w:webHidden/>
            </w:rPr>
            <w:fldChar w:fldCharType="separate"/>
          </w:r>
          <w:ins w:id="40" w:author="lin qs" w:date="2019-05-23T13:35:00Z">
            <w:r>
              <w:rPr>
                <w:noProof/>
                <w:webHidden/>
              </w:rPr>
              <w:t>25</w:t>
            </w:r>
            <w:r>
              <w:rPr>
                <w:noProof/>
                <w:webHidden/>
              </w:rPr>
              <w:fldChar w:fldCharType="end"/>
            </w:r>
            <w:r w:rsidRPr="007B0AF9">
              <w:rPr>
                <w:rStyle w:val="a4"/>
                <w:noProof/>
              </w:rPr>
              <w:fldChar w:fldCharType="end"/>
            </w:r>
          </w:ins>
        </w:p>
        <w:p w:rsidR="00731F50" w:rsidRDefault="00731F50">
          <w:pPr>
            <w:pStyle w:val="TOC3"/>
            <w:tabs>
              <w:tab w:val="right" w:leader="dot" w:pos="8290"/>
            </w:tabs>
            <w:rPr>
              <w:ins w:id="41" w:author="lin qs" w:date="2019-05-23T13:35:00Z"/>
              <w:rFonts w:eastAsiaTheme="minorEastAsia"/>
              <w:i w:val="0"/>
              <w:iCs w:val="0"/>
              <w:noProof/>
              <w:sz w:val="21"/>
              <w:szCs w:val="24"/>
            </w:rPr>
          </w:pPr>
          <w:ins w:id="42" w:author="lin qs" w:date="2019-05-23T13:35:00Z">
            <w:r w:rsidRPr="007B0AF9">
              <w:rPr>
                <w:rStyle w:val="a4"/>
                <w:noProof/>
              </w:rPr>
              <w:fldChar w:fldCharType="begin"/>
            </w:r>
            <w:r w:rsidRPr="007B0AF9">
              <w:rPr>
                <w:rStyle w:val="a4"/>
                <w:noProof/>
              </w:rPr>
              <w:instrText xml:space="preserve"> </w:instrText>
            </w:r>
            <w:r>
              <w:rPr>
                <w:noProof/>
              </w:rPr>
              <w:instrText>HYPERLINK \l "_Toc9510973"</w:instrText>
            </w:r>
            <w:r w:rsidRPr="007B0AF9">
              <w:rPr>
                <w:rStyle w:val="a4"/>
                <w:noProof/>
              </w:rPr>
              <w:instrText xml:space="preserve"> </w:instrText>
            </w:r>
            <w:r w:rsidRPr="007B0AF9">
              <w:rPr>
                <w:rStyle w:val="a4"/>
                <w:noProof/>
              </w:rPr>
              <w:fldChar w:fldCharType="separate"/>
            </w:r>
            <w:r w:rsidRPr="007B0AF9">
              <w:rPr>
                <w:rStyle w:val="a4"/>
                <w:noProof/>
              </w:rPr>
              <w:t>2.2.3. 步骤二：开发Checklist</w:t>
            </w:r>
            <w:r>
              <w:rPr>
                <w:noProof/>
                <w:webHidden/>
              </w:rPr>
              <w:tab/>
            </w:r>
            <w:r>
              <w:rPr>
                <w:noProof/>
                <w:webHidden/>
              </w:rPr>
              <w:fldChar w:fldCharType="begin"/>
            </w:r>
            <w:r>
              <w:rPr>
                <w:noProof/>
                <w:webHidden/>
              </w:rPr>
              <w:instrText xml:space="preserve"> PAGEREF _Toc9510973 \h </w:instrText>
            </w:r>
          </w:ins>
          <w:r>
            <w:rPr>
              <w:noProof/>
              <w:webHidden/>
            </w:rPr>
          </w:r>
          <w:r>
            <w:rPr>
              <w:noProof/>
              <w:webHidden/>
            </w:rPr>
            <w:fldChar w:fldCharType="separate"/>
          </w:r>
          <w:ins w:id="43" w:author="lin qs" w:date="2019-05-23T13:35:00Z">
            <w:r>
              <w:rPr>
                <w:noProof/>
                <w:webHidden/>
              </w:rPr>
              <w:t>30</w:t>
            </w:r>
            <w:r>
              <w:rPr>
                <w:noProof/>
                <w:webHidden/>
              </w:rPr>
              <w:fldChar w:fldCharType="end"/>
            </w:r>
            <w:r w:rsidRPr="007B0AF9">
              <w:rPr>
                <w:rStyle w:val="a4"/>
                <w:noProof/>
              </w:rPr>
              <w:fldChar w:fldCharType="end"/>
            </w:r>
          </w:ins>
        </w:p>
        <w:p w:rsidR="00731F50" w:rsidRDefault="00731F50">
          <w:pPr>
            <w:pStyle w:val="TOC3"/>
            <w:tabs>
              <w:tab w:val="right" w:leader="dot" w:pos="8290"/>
            </w:tabs>
            <w:rPr>
              <w:ins w:id="44" w:author="lin qs" w:date="2019-05-23T13:35:00Z"/>
              <w:rFonts w:eastAsiaTheme="minorEastAsia"/>
              <w:i w:val="0"/>
              <w:iCs w:val="0"/>
              <w:noProof/>
              <w:sz w:val="21"/>
              <w:szCs w:val="24"/>
            </w:rPr>
          </w:pPr>
          <w:ins w:id="45" w:author="lin qs" w:date="2019-05-23T13:35:00Z">
            <w:r w:rsidRPr="007B0AF9">
              <w:rPr>
                <w:rStyle w:val="a4"/>
                <w:noProof/>
              </w:rPr>
              <w:fldChar w:fldCharType="begin"/>
            </w:r>
            <w:r w:rsidRPr="007B0AF9">
              <w:rPr>
                <w:rStyle w:val="a4"/>
                <w:noProof/>
              </w:rPr>
              <w:instrText xml:space="preserve"> </w:instrText>
            </w:r>
            <w:r>
              <w:rPr>
                <w:noProof/>
              </w:rPr>
              <w:instrText>HYPERLINK \l "_Toc9510974"</w:instrText>
            </w:r>
            <w:r w:rsidRPr="007B0AF9">
              <w:rPr>
                <w:rStyle w:val="a4"/>
                <w:noProof/>
              </w:rPr>
              <w:instrText xml:space="preserve"> </w:instrText>
            </w:r>
            <w:r w:rsidRPr="007B0AF9">
              <w:rPr>
                <w:rStyle w:val="a4"/>
                <w:noProof/>
              </w:rPr>
              <w:fldChar w:fldCharType="separate"/>
            </w:r>
            <w:r w:rsidRPr="007B0AF9">
              <w:rPr>
                <w:rStyle w:val="a4"/>
                <w:noProof/>
              </w:rPr>
              <w:t>2.2.4. 步骤三：页面其他内容</w:t>
            </w:r>
            <w:r>
              <w:rPr>
                <w:noProof/>
                <w:webHidden/>
              </w:rPr>
              <w:tab/>
            </w:r>
            <w:r>
              <w:rPr>
                <w:noProof/>
                <w:webHidden/>
              </w:rPr>
              <w:fldChar w:fldCharType="begin"/>
            </w:r>
            <w:r>
              <w:rPr>
                <w:noProof/>
                <w:webHidden/>
              </w:rPr>
              <w:instrText xml:space="preserve"> PAGEREF _Toc9510974 \h </w:instrText>
            </w:r>
          </w:ins>
          <w:r>
            <w:rPr>
              <w:noProof/>
              <w:webHidden/>
            </w:rPr>
          </w:r>
          <w:r>
            <w:rPr>
              <w:noProof/>
              <w:webHidden/>
            </w:rPr>
            <w:fldChar w:fldCharType="separate"/>
          </w:r>
          <w:ins w:id="46" w:author="lin qs" w:date="2019-05-23T13:35:00Z">
            <w:r>
              <w:rPr>
                <w:noProof/>
                <w:webHidden/>
              </w:rPr>
              <w:t>34</w:t>
            </w:r>
            <w:r>
              <w:rPr>
                <w:noProof/>
                <w:webHidden/>
              </w:rPr>
              <w:fldChar w:fldCharType="end"/>
            </w:r>
            <w:r w:rsidRPr="007B0AF9">
              <w:rPr>
                <w:rStyle w:val="a4"/>
                <w:noProof/>
              </w:rPr>
              <w:fldChar w:fldCharType="end"/>
            </w:r>
          </w:ins>
        </w:p>
        <w:p w:rsidR="00731F50" w:rsidRDefault="00731F50">
          <w:pPr>
            <w:pStyle w:val="TOC1"/>
            <w:tabs>
              <w:tab w:val="right" w:leader="dot" w:pos="8290"/>
            </w:tabs>
            <w:rPr>
              <w:ins w:id="47" w:author="lin qs" w:date="2019-05-23T13:35:00Z"/>
              <w:rFonts w:eastAsiaTheme="minorEastAsia"/>
              <w:b w:val="0"/>
              <w:bCs w:val="0"/>
              <w:caps w:val="0"/>
              <w:noProof/>
              <w:sz w:val="21"/>
              <w:szCs w:val="24"/>
            </w:rPr>
          </w:pPr>
          <w:ins w:id="48" w:author="lin qs" w:date="2019-05-23T13:35:00Z">
            <w:r w:rsidRPr="007B0AF9">
              <w:rPr>
                <w:rStyle w:val="a4"/>
                <w:noProof/>
              </w:rPr>
              <w:fldChar w:fldCharType="begin"/>
            </w:r>
            <w:r w:rsidRPr="007B0AF9">
              <w:rPr>
                <w:rStyle w:val="a4"/>
                <w:noProof/>
              </w:rPr>
              <w:instrText xml:space="preserve"> </w:instrText>
            </w:r>
            <w:r>
              <w:rPr>
                <w:noProof/>
              </w:rPr>
              <w:instrText>HYPERLINK \l "_Toc9510975"</w:instrText>
            </w:r>
            <w:r w:rsidRPr="007B0AF9">
              <w:rPr>
                <w:rStyle w:val="a4"/>
                <w:noProof/>
              </w:rPr>
              <w:instrText xml:space="preserve"> </w:instrText>
            </w:r>
            <w:r w:rsidRPr="007B0AF9">
              <w:rPr>
                <w:rStyle w:val="a4"/>
                <w:noProof/>
              </w:rPr>
              <w:fldChar w:fldCharType="separate"/>
            </w:r>
            <w:r w:rsidRPr="007B0AF9">
              <w:rPr>
                <w:rStyle w:val="a4"/>
                <w:noProof/>
              </w:rPr>
              <w:t>三、无障碍检验及测试</w:t>
            </w:r>
            <w:r>
              <w:rPr>
                <w:noProof/>
                <w:webHidden/>
              </w:rPr>
              <w:tab/>
            </w:r>
            <w:r>
              <w:rPr>
                <w:noProof/>
                <w:webHidden/>
              </w:rPr>
              <w:fldChar w:fldCharType="begin"/>
            </w:r>
            <w:r>
              <w:rPr>
                <w:noProof/>
                <w:webHidden/>
              </w:rPr>
              <w:instrText xml:space="preserve"> PAGEREF _Toc9510975 \h </w:instrText>
            </w:r>
          </w:ins>
          <w:r>
            <w:rPr>
              <w:noProof/>
              <w:webHidden/>
            </w:rPr>
          </w:r>
          <w:r>
            <w:rPr>
              <w:noProof/>
              <w:webHidden/>
            </w:rPr>
            <w:fldChar w:fldCharType="separate"/>
          </w:r>
          <w:ins w:id="49" w:author="lin qs" w:date="2019-05-23T13:35:00Z">
            <w:r>
              <w:rPr>
                <w:noProof/>
                <w:webHidden/>
              </w:rPr>
              <w:t>50</w:t>
            </w:r>
            <w:r>
              <w:rPr>
                <w:noProof/>
                <w:webHidden/>
              </w:rPr>
              <w:fldChar w:fldCharType="end"/>
            </w:r>
            <w:r w:rsidRPr="007B0AF9">
              <w:rPr>
                <w:rStyle w:val="a4"/>
                <w:noProof/>
              </w:rPr>
              <w:fldChar w:fldCharType="end"/>
            </w:r>
          </w:ins>
        </w:p>
        <w:p w:rsidR="00731F50" w:rsidRDefault="00731F50">
          <w:pPr>
            <w:pStyle w:val="TOC2"/>
            <w:tabs>
              <w:tab w:val="right" w:leader="dot" w:pos="8290"/>
            </w:tabs>
            <w:rPr>
              <w:ins w:id="50" w:author="lin qs" w:date="2019-05-23T13:35:00Z"/>
              <w:rFonts w:eastAsiaTheme="minorEastAsia"/>
              <w:smallCaps w:val="0"/>
              <w:noProof/>
              <w:sz w:val="21"/>
              <w:szCs w:val="24"/>
            </w:rPr>
          </w:pPr>
          <w:ins w:id="51" w:author="lin qs" w:date="2019-05-23T13:35:00Z">
            <w:r w:rsidRPr="007B0AF9">
              <w:rPr>
                <w:rStyle w:val="a4"/>
                <w:noProof/>
              </w:rPr>
              <w:fldChar w:fldCharType="begin"/>
            </w:r>
            <w:r w:rsidRPr="007B0AF9">
              <w:rPr>
                <w:rStyle w:val="a4"/>
                <w:noProof/>
              </w:rPr>
              <w:instrText xml:space="preserve"> </w:instrText>
            </w:r>
            <w:r>
              <w:rPr>
                <w:noProof/>
              </w:rPr>
              <w:instrText>HYPERLINK \l "_Toc9510976"</w:instrText>
            </w:r>
            <w:r w:rsidRPr="007B0AF9">
              <w:rPr>
                <w:rStyle w:val="a4"/>
                <w:noProof/>
              </w:rPr>
              <w:instrText xml:space="preserve"> </w:instrText>
            </w:r>
            <w:r w:rsidRPr="007B0AF9">
              <w:rPr>
                <w:rStyle w:val="a4"/>
                <w:noProof/>
              </w:rPr>
              <w:fldChar w:fldCharType="separate"/>
            </w:r>
            <w:r w:rsidRPr="007B0AF9">
              <w:rPr>
                <w:rStyle w:val="a4"/>
                <w:noProof/>
              </w:rPr>
              <w:t>3.1. 开发辅助工具</w:t>
            </w:r>
            <w:r>
              <w:rPr>
                <w:noProof/>
                <w:webHidden/>
              </w:rPr>
              <w:tab/>
            </w:r>
            <w:r>
              <w:rPr>
                <w:noProof/>
                <w:webHidden/>
              </w:rPr>
              <w:fldChar w:fldCharType="begin"/>
            </w:r>
            <w:r>
              <w:rPr>
                <w:noProof/>
                <w:webHidden/>
              </w:rPr>
              <w:instrText xml:space="preserve"> PAGEREF _Toc9510976 \h </w:instrText>
            </w:r>
          </w:ins>
          <w:r>
            <w:rPr>
              <w:noProof/>
              <w:webHidden/>
            </w:rPr>
          </w:r>
          <w:r>
            <w:rPr>
              <w:noProof/>
              <w:webHidden/>
            </w:rPr>
            <w:fldChar w:fldCharType="separate"/>
          </w:r>
          <w:ins w:id="52" w:author="lin qs" w:date="2019-05-23T13:35:00Z">
            <w:r>
              <w:rPr>
                <w:noProof/>
                <w:webHidden/>
              </w:rPr>
              <w:t>50</w:t>
            </w:r>
            <w:r>
              <w:rPr>
                <w:noProof/>
                <w:webHidden/>
              </w:rPr>
              <w:fldChar w:fldCharType="end"/>
            </w:r>
            <w:r w:rsidRPr="007B0AF9">
              <w:rPr>
                <w:rStyle w:val="a4"/>
                <w:noProof/>
              </w:rPr>
              <w:fldChar w:fldCharType="end"/>
            </w:r>
          </w:ins>
        </w:p>
        <w:p w:rsidR="00731F50" w:rsidRDefault="00731F50">
          <w:pPr>
            <w:pStyle w:val="TOC3"/>
            <w:tabs>
              <w:tab w:val="right" w:leader="dot" w:pos="8290"/>
            </w:tabs>
            <w:rPr>
              <w:ins w:id="53" w:author="lin qs" w:date="2019-05-23T13:35:00Z"/>
              <w:rFonts w:eastAsiaTheme="minorEastAsia"/>
              <w:i w:val="0"/>
              <w:iCs w:val="0"/>
              <w:noProof/>
              <w:sz w:val="21"/>
              <w:szCs w:val="24"/>
            </w:rPr>
          </w:pPr>
          <w:ins w:id="54" w:author="lin qs" w:date="2019-05-23T13:35:00Z">
            <w:r w:rsidRPr="007B0AF9">
              <w:rPr>
                <w:rStyle w:val="a4"/>
                <w:noProof/>
              </w:rPr>
              <w:fldChar w:fldCharType="begin"/>
            </w:r>
            <w:r w:rsidRPr="007B0AF9">
              <w:rPr>
                <w:rStyle w:val="a4"/>
                <w:noProof/>
              </w:rPr>
              <w:instrText xml:space="preserve"> </w:instrText>
            </w:r>
            <w:r>
              <w:rPr>
                <w:noProof/>
              </w:rPr>
              <w:instrText>HYPERLINK \l "_Toc9510977"</w:instrText>
            </w:r>
            <w:r w:rsidRPr="007B0AF9">
              <w:rPr>
                <w:rStyle w:val="a4"/>
                <w:noProof/>
              </w:rPr>
              <w:instrText xml:space="preserve"> </w:instrText>
            </w:r>
            <w:r w:rsidRPr="007B0AF9">
              <w:rPr>
                <w:rStyle w:val="a4"/>
                <w:noProof/>
              </w:rPr>
              <w:fldChar w:fldCharType="separate"/>
            </w:r>
            <w:r w:rsidRPr="007B0AF9">
              <w:rPr>
                <w:rStyle w:val="a4"/>
                <w:noProof/>
              </w:rPr>
              <w:t>3.1.1. 静态分析工具</w:t>
            </w:r>
            <w:r>
              <w:rPr>
                <w:noProof/>
                <w:webHidden/>
              </w:rPr>
              <w:tab/>
            </w:r>
            <w:r>
              <w:rPr>
                <w:noProof/>
                <w:webHidden/>
              </w:rPr>
              <w:fldChar w:fldCharType="begin"/>
            </w:r>
            <w:r>
              <w:rPr>
                <w:noProof/>
                <w:webHidden/>
              </w:rPr>
              <w:instrText xml:space="preserve"> PAGEREF _Toc9510977 \h </w:instrText>
            </w:r>
          </w:ins>
          <w:r>
            <w:rPr>
              <w:noProof/>
              <w:webHidden/>
            </w:rPr>
          </w:r>
          <w:r>
            <w:rPr>
              <w:noProof/>
              <w:webHidden/>
            </w:rPr>
            <w:fldChar w:fldCharType="separate"/>
          </w:r>
          <w:ins w:id="55" w:author="lin qs" w:date="2019-05-23T13:35:00Z">
            <w:r>
              <w:rPr>
                <w:noProof/>
                <w:webHidden/>
              </w:rPr>
              <w:t>50</w:t>
            </w:r>
            <w:r>
              <w:rPr>
                <w:noProof/>
                <w:webHidden/>
              </w:rPr>
              <w:fldChar w:fldCharType="end"/>
            </w:r>
            <w:r w:rsidRPr="007B0AF9">
              <w:rPr>
                <w:rStyle w:val="a4"/>
                <w:noProof/>
              </w:rPr>
              <w:fldChar w:fldCharType="end"/>
            </w:r>
          </w:ins>
        </w:p>
        <w:p w:rsidR="00731F50" w:rsidRDefault="00731F50">
          <w:pPr>
            <w:pStyle w:val="TOC3"/>
            <w:tabs>
              <w:tab w:val="right" w:leader="dot" w:pos="8290"/>
            </w:tabs>
            <w:rPr>
              <w:ins w:id="56" w:author="lin qs" w:date="2019-05-23T13:35:00Z"/>
              <w:rFonts w:eastAsiaTheme="minorEastAsia"/>
              <w:i w:val="0"/>
              <w:iCs w:val="0"/>
              <w:noProof/>
              <w:sz w:val="21"/>
              <w:szCs w:val="24"/>
            </w:rPr>
          </w:pPr>
          <w:ins w:id="57" w:author="lin qs" w:date="2019-05-23T13:35:00Z">
            <w:r w:rsidRPr="007B0AF9">
              <w:rPr>
                <w:rStyle w:val="a4"/>
                <w:noProof/>
              </w:rPr>
              <w:fldChar w:fldCharType="begin"/>
            </w:r>
            <w:r w:rsidRPr="007B0AF9">
              <w:rPr>
                <w:rStyle w:val="a4"/>
                <w:noProof/>
              </w:rPr>
              <w:instrText xml:space="preserve"> </w:instrText>
            </w:r>
            <w:r>
              <w:rPr>
                <w:noProof/>
              </w:rPr>
              <w:instrText>HYPERLINK \l "_Toc9510978"</w:instrText>
            </w:r>
            <w:r w:rsidRPr="007B0AF9">
              <w:rPr>
                <w:rStyle w:val="a4"/>
                <w:noProof/>
              </w:rPr>
              <w:instrText xml:space="preserve"> </w:instrText>
            </w:r>
            <w:r w:rsidRPr="007B0AF9">
              <w:rPr>
                <w:rStyle w:val="a4"/>
                <w:noProof/>
              </w:rPr>
              <w:fldChar w:fldCharType="separate"/>
            </w:r>
            <w:r w:rsidRPr="007B0AF9">
              <w:rPr>
                <w:rStyle w:val="a4"/>
                <w:noProof/>
              </w:rPr>
              <w:t>3.1.2. 浏览器检测工具</w:t>
            </w:r>
            <w:r>
              <w:rPr>
                <w:noProof/>
                <w:webHidden/>
              </w:rPr>
              <w:tab/>
            </w:r>
            <w:r>
              <w:rPr>
                <w:noProof/>
                <w:webHidden/>
              </w:rPr>
              <w:fldChar w:fldCharType="begin"/>
            </w:r>
            <w:r>
              <w:rPr>
                <w:noProof/>
                <w:webHidden/>
              </w:rPr>
              <w:instrText xml:space="preserve"> PAGEREF _Toc9510978 \h </w:instrText>
            </w:r>
          </w:ins>
          <w:r>
            <w:rPr>
              <w:noProof/>
              <w:webHidden/>
            </w:rPr>
          </w:r>
          <w:r>
            <w:rPr>
              <w:noProof/>
              <w:webHidden/>
            </w:rPr>
            <w:fldChar w:fldCharType="separate"/>
          </w:r>
          <w:ins w:id="58" w:author="lin qs" w:date="2019-05-23T13:35:00Z">
            <w:r>
              <w:rPr>
                <w:noProof/>
                <w:webHidden/>
              </w:rPr>
              <w:t>50</w:t>
            </w:r>
            <w:r>
              <w:rPr>
                <w:noProof/>
                <w:webHidden/>
              </w:rPr>
              <w:fldChar w:fldCharType="end"/>
            </w:r>
            <w:r w:rsidRPr="007B0AF9">
              <w:rPr>
                <w:rStyle w:val="a4"/>
                <w:noProof/>
              </w:rPr>
              <w:fldChar w:fldCharType="end"/>
            </w:r>
          </w:ins>
        </w:p>
        <w:p w:rsidR="00731F50" w:rsidRDefault="00731F50">
          <w:pPr>
            <w:pStyle w:val="TOC3"/>
            <w:tabs>
              <w:tab w:val="right" w:leader="dot" w:pos="8290"/>
            </w:tabs>
            <w:rPr>
              <w:ins w:id="59" w:author="lin qs" w:date="2019-05-23T13:35:00Z"/>
              <w:rFonts w:eastAsiaTheme="minorEastAsia"/>
              <w:i w:val="0"/>
              <w:iCs w:val="0"/>
              <w:noProof/>
              <w:sz w:val="21"/>
              <w:szCs w:val="24"/>
            </w:rPr>
          </w:pPr>
          <w:ins w:id="60" w:author="lin qs" w:date="2019-05-23T13:35:00Z">
            <w:r w:rsidRPr="007B0AF9">
              <w:rPr>
                <w:rStyle w:val="a4"/>
                <w:noProof/>
              </w:rPr>
              <w:fldChar w:fldCharType="begin"/>
            </w:r>
            <w:r w:rsidRPr="007B0AF9">
              <w:rPr>
                <w:rStyle w:val="a4"/>
                <w:noProof/>
              </w:rPr>
              <w:instrText xml:space="preserve"> </w:instrText>
            </w:r>
            <w:r>
              <w:rPr>
                <w:noProof/>
              </w:rPr>
              <w:instrText>HYPERLINK \l "_Toc9510979"</w:instrText>
            </w:r>
            <w:r w:rsidRPr="007B0AF9">
              <w:rPr>
                <w:rStyle w:val="a4"/>
                <w:noProof/>
              </w:rPr>
              <w:instrText xml:space="preserve"> </w:instrText>
            </w:r>
            <w:r w:rsidRPr="007B0AF9">
              <w:rPr>
                <w:rStyle w:val="a4"/>
                <w:noProof/>
              </w:rPr>
              <w:fldChar w:fldCharType="separate"/>
            </w:r>
            <w:r w:rsidRPr="007B0AF9">
              <w:rPr>
                <w:rStyle w:val="a4"/>
                <w:noProof/>
              </w:rPr>
              <w:t>3.1.3. 视觉测试工具</w:t>
            </w:r>
            <w:r>
              <w:rPr>
                <w:noProof/>
                <w:webHidden/>
              </w:rPr>
              <w:tab/>
            </w:r>
            <w:r>
              <w:rPr>
                <w:noProof/>
                <w:webHidden/>
              </w:rPr>
              <w:fldChar w:fldCharType="begin"/>
            </w:r>
            <w:r>
              <w:rPr>
                <w:noProof/>
                <w:webHidden/>
              </w:rPr>
              <w:instrText xml:space="preserve"> PAGEREF _Toc9510979 \h </w:instrText>
            </w:r>
          </w:ins>
          <w:r>
            <w:rPr>
              <w:noProof/>
              <w:webHidden/>
            </w:rPr>
          </w:r>
          <w:r>
            <w:rPr>
              <w:noProof/>
              <w:webHidden/>
            </w:rPr>
            <w:fldChar w:fldCharType="separate"/>
          </w:r>
          <w:ins w:id="61" w:author="lin qs" w:date="2019-05-23T13:35:00Z">
            <w:r>
              <w:rPr>
                <w:noProof/>
                <w:webHidden/>
              </w:rPr>
              <w:t>51</w:t>
            </w:r>
            <w:r>
              <w:rPr>
                <w:noProof/>
                <w:webHidden/>
              </w:rPr>
              <w:fldChar w:fldCharType="end"/>
            </w:r>
            <w:r w:rsidRPr="007B0AF9">
              <w:rPr>
                <w:rStyle w:val="a4"/>
                <w:noProof/>
              </w:rPr>
              <w:fldChar w:fldCharType="end"/>
            </w:r>
          </w:ins>
        </w:p>
        <w:p w:rsidR="00731F50" w:rsidRDefault="00731F50">
          <w:pPr>
            <w:pStyle w:val="TOC2"/>
            <w:tabs>
              <w:tab w:val="right" w:leader="dot" w:pos="8290"/>
            </w:tabs>
            <w:rPr>
              <w:ins w:id="62" w:author="lin qs" w:date="2019-05-23T13:35:00Z"/>
              <w:rFonts w:eastAsiaTheme="minorEastAsia"/>
              <w:smallCaps w:val="0"/>
              <w:noProof/>
              <w:sz w:val="21"/>
              <w:szCs w:val="24"/>
            </w:rPr>
          </w:pPr>
          <w:ins w:id="63" w:author="lin qs" w:date="2019-05-23T13:35:00Z">
            <w:r w:rsidRPr="007B0AF9">
              <w:rPr>
                <w:rStyle w:val="a4"/>
                <w:noProof/>
              </w:rPr>
              <w:fldChar w:fldCharType="begin"/>
            </w:r>
            <w:r w:rsidRPr="007B0AF9">
              <w:rPr>
                <w:rStyle w:val="a4"/>
                <w:noProof/>
              </w:rPr>
              <w:instrText xml:space="preserve"> </w:instrText>
            </w:r>
            <w:r>
              <w:rPr>
                <w:noProof/>
              </w:rPr>
              <w:instrText>HYPERLINK \l "_Toc9510980"</w:instrText>
            </w:r>
            <w:r w:rsidRPr="007B0AF9">
              <w:rPr>
                <w:rStyle w:val="a4"/>
                <w:noProof/>
              </w:rPr>
              <w:instrText xml:space="preserve"> </w:instrText>
            </w:r>
            <w:r w:rsidRPr="007B0AF9">
              <w:rPr>
                <w:rStyle w:val="a4"/>
                <w:noProof/>
              </w:rPr>
              <w:fldChar w:fldCharType="separate"/>
            </w:r>
            <w:r w:rsidRPr="007B0AF9">
              <w:rPr>
                <w:rStyle w:val="a4"/>
                <w:noProof/>
              </w:rPr>
              <w:t>3.2. 整体测试方法</w:t>
            </w:r>
            <w:r>
              <w:rPr>
                <w:noProof/>
                <w:webHidden/>
              </w:rPr>
              <w:tab/>
            </w:r>
            <w:r>
              <w:rPr>
                <w:noProof/>
                <w:webHidden/>
              </w:rPr>
              <w:fldChar w:fldCharType="begin"/>
            </w:r>
            <w:r>
              <w:rPr>
                <w:noProof/>
                <w:webHidden/>
              </w:rPr>
              <w:instrText xml:space="preserve"> PAGEREF _Toc9510980 \h </w:instrText>
            </w:r>
          </w:ins>
          <w:r>
            <w:rPr>
              <w:noProof/>
              <w:webHidden/>
            </w:rPr>
          </w:r>
          <w:r>
            <w:rPr>
              <w:noProof/>
              <w:webHidden/>
            </w:rPr>
            <w:fldChar w:fldCharType="separate"/>
          </w:r>
          <w:ins w:id="64" w:author="lin qs" w:date="2019-05-23T13:35:00Z">
            <w:r>
              <w:rPr>
                <w:noProof/>
                <w:webHidden/>
              </w:rPr>
              <w:t>51</w:t>
            </w:r>
            <w:r>
              <w:rPr>
                <w:noProof/>
                <w:webHidden/>
              </w:rPr>
              <w:fldChar w:fldCharType="end"/>
            </w:r>
            <w:r w:rsidRPr="007B0AF9">
              <w:rPr>
                <w:rStyle w:val="a4"/>
                <w:noProof/>
              </w:rPr>
              <w:fldChar w:fldCharType="end"/>
            </w:r>
          </w:ins>
        </w:p>
        <w:p w:rsidR="00731F50" w:rsidRDefault="00731F50">
          <w:pPr>
            <w:pStyle w:val="TOC3"/>
            <w:tabs>
              <w:tab w:val="right" w:leader="dot" w:pos="8290"/>
            </w:tabs>
            <w:rPr>
              <w:ins w:id="65" w:author="lin qs" w:date="2019-05-23T13:35:00Z"/>
              <w:rFonts w:eastAsiaTheme="minorEastAsia"/>
              <w:i w:val="0"/>
              <w:iCs w:val="0"/>
              <w:noProof/>
              <w:sz w:val="21"/>
              <w:szCs w:val="24"/>
            </w:rPr>
          </w:pPr>
          <w:ins w:id="66" w:author="lin qs" w:date="2019-05-23T13:35:00Z">
            <w:r w:rsidRPr="007B0AF9">
              <w:rPr>
                <w:rStyle w:val="a4"/>
                <w:noProof/>
              </w:rPr>
              <w:fldChar w:fldCharType="begin"/>
            </w:r>
            <w:r w:rsidRPr="007B0AF9">
              <w:rPr>
                <w:rStyle w:val="a4"/>
                <w:noProof/>
              </w:rPr>
              <w:instrText xml:space="preserve"> </w:instrText>
            </w:r>
            <w:r>
              <w:rPr>
                <w:noProof/>
              </w:rPr>
              <w:instrText>HYPERLINK \l "_Toc9510981"</w:instrText>
            </w:r>
            <w:r w:rsidRPr="007B0AF9">
              <w:rPr>
                <w:rStyle w:val="a4"/>
                <w:noProof/>
              </w:rPr>
              <w:instrText xml:space="preserve"> </w:instrText>
            </w:r>
            <w:r w:rsidRPr="007B0AF9">
              <w:rPr>
                <w:rStyle w:val="a4"/>
                <w:noProof/>
              </w:rPr>
              <w:fldChar w:fldCharType="separate"/>
            </w:r>
            <w:r w:rsidRPr="007B0AF9">
              <w:rPr>
                <w:rStyle w:val="a4"/>
                <w:noProof/>
              </w:rPr>
              <w:t>3.2.1. 测试样本选择</w:t>
            </w:r>
            <w:r>
              <w:rPr>
                <w:noProof/>
                <w:webHidden/>
              </w:rPr>
              <w:tab/>
            </w:r>
            <w:r>
              <w:rPr>
                <w:noProof/>
                <w:webHidden/>
              </w:rPr>
              <w:fldChar w:fldCharType="begin"/>
            </w:r>
            <w:r>
              <w:rPr>
                <w:noProof/>
                <w:webHidden/>
              </w:rPr>
              <w:instrText xml:space="preserve"> PAGEREF _Toc9510981 \h </w:instrText>
            </w:r>
          </w:ins>
          <w:r>
            <w:rPr>
              <w:noProof/>
              <w:webHidden/>
            </w:rPr>
          </w:r>
          <w:r>
            <w:rPr>
              <w:noProof/>
              <w:webHidden/>
            </w:rPr>
            <w:fldChar w:fldCharType="separate"/>
          </w:r>
          <w:ins w:id="67" w:author="lin qs" w:date="2019-05-23T13:35:00Z">
            <w:r>
              <w:rPr>
                <w:noProof/>
                <w:webHidden/>
              </w:rPr>
              <w:t>51</w:t>
            </w:r>
            <w:r>
              <w:rPr>
                <w:noProof/>
                <w:webHidden/>
              </w:rPr>
              <w:fldChar w:fldCharType="end"/>
            </w:r>
            <w:r w:rsidRPr="007B0AF9">
              <w:rPr>
                <w:rStyle w:val="a4"/>
                <w:noProof/>
              </w:rPr>
              <w:fldChar w:fldCharType="end"/>
            </w:r>
          </w:ins>
        </w:p>
        <w:p w:rsidR="00731F50" w:rsidRDefault="00731F50">
          <w:pPr>
            <w:pStyle w:val="TOC3"/>
            <w:tabs>
              <w:tab w:val="right" w:leader="dot" w:pos="8290"/>
            </w:tabs>
            <w:rPr>
              <w:ins w:id="68" w:author="lin qs" w:date="2019-05-23T13:35:00Z"/>
              <w:rFonts w:eastAsiaTheme="minorEastAsia"/>
              <w:i w:val="0"/>
              <w:iCs w:val="0"/>
              <w:noProof/>
              <w:sz w:val="21"/>
              <w:szCs w:val="24"/>
            </w:rPr>
          </w:pPr>
          <w:ins w:id="69" w:author="lin qs" w:date="2019-05-23T13:35:00Z">
            <w:r w:rsidRPr="007B0AF9">
              <w:rPr>
                <w:rStyle w:val="a4"/>
                <w:noProof/>
              </w:rPr>
              <w:fldChar w:fldCharType="begin"/>
            </w:r>
            <w:r w:rsidRPr="007B0AF9">
              <w:rPr>
                <w:rStyle w:val="a4"/>
                <w:noProof/>
              </w:rPr>
              <w:instrText xml:space="preserve"> </w:instrText>
            </w:r>
            <w:r>
              <w:rPr>
                <w:noProof/>
              </w:rPr>
              <w:instrText>HYPERLINK \l "_Toc9510982"</w:instrText>
            </w:r>
            <w:r w:rsidRPr="007B0AF9">
              <w:rPr>
                <w:rStyle w:val="a4"/>
                <w:noProof/>
              </w:rPr>
              <w:instrText xml:space="preserve"> </w:instrText>
            </w:r>
            <w:r w:rsidRPr="007B0AF9">
              <w:rPr>
                <w:rStyle w:val="a4"/>
                <w:noProof/>
              </w:rPr>
              <w:fldChar w:fldCharType="separate"/>
            </w:r>
            <w:r w:rsidRPr="007B0AF9">
              <w:rPr>
                <w:rStyle w:val="a4"/>
                <w:noProof/>
              </w:rPr>
              <w:t>3.2.2 多层次测试检验</w:t>
            </w:r>
            <w:r>
              <w:rPr>
                <w:noProof/>
                <w:webHidden/>
              </w:rPr>
              <w:tab/>
            </w:r>
            <w:r>
              <w:rPr>
                <w:noProof/>
                <w:webHidden/>
              </w:rPr>
              <w:fldChar w:fldCharType="begin"/>
            </w:r>
            <w:r>
              <w:rPr>
                <w:noProof/>
                <w:webHidden/>
              </w:rPr>
              <w:instrText xml:space="preserve"> PAGEREF _Toc9510982 \h </w:instrText>
            </w:r>
          </w:ins>
          <w:r>
            <w:rPr>
              <w:noProof/>
              <w:webHidden/>
            </w:rPr>
          </w:r>
          <w:r>
            <w:rPr>
              <w:noProof/>
              <w:webHidden/>
            </w:rPr>
            <w:fldChar w:fldCharType="separate"/>
          </w:r>
          <w:ins w:id="70" w:author="lin qs" w:date="2019-05-23T13:35:00Z">
            <w:r>
              <w:rPr>
                <w:noProof/>
                <w:webHidden/>
              </w:rPr>
              <w:t>52</w:t>
            </w:r>
            <w:r>
              <w:rPr>
                <w:noProof/>
                <w:webHidden/>
              </w:rPr>
              <w:fldChar w:fldCharType="end"/>
            </w:r>
            <w:r w:rsidRPr="007B0AF9">
              <w:rPr>
                <w:rStyle w:val="a4"/>
                <w:noProof/>
              </w:rPr>
              <w:fldChar w:fldCharType="end"/>
            </w:r>
          </w:ins>
        </w:p>
        <w:p w:rsidR="00C9465A" w:rsidDel="00731F50" w:rsidRDefault="00C9465A">
          <w:pPr>
            <w:pStyle w:val="TOC1"/>
            <w:tabs>
              <w:tab w:val="right" w:leader="dot" w:pos="8290"/>
            </w:tabs>
            <w:rPr>
              <w:del w:id="71" w:author="lin qs" w:date="2019-05-23T13:35:00Z"/>
              <w:rFonts w:eastAsiaTheme="minorEastAsia"/>
              <w:b w:val="0"/>
              <w:bCs w:val="0"/>
              <w:caps w:val="0"/>
              <w:noProof/>
              <w:sz w:val="21"/>
              <w:szCs w:val="24"/>
            </w:rPr>
          </w:pPr>
          <w:del w:id="72" w:author="lin qs" w:date="2019-05-23T13:35:00Z">
            <w:r w:rsidRPr="00731F50" w:rsidDel="00731F50">
              <w:rPr>
                <w:rPrChange w:id="73" w:author="lin qs" w:date="2019-05-23T13:35:00Z">
                  <w:rPr>
                    <w:rStyle w:val="a4"/>
                    <w:b w:val="0"/>
                    <w:bCs w:val="0"/>
                    <w:caps w:val="0"/>
                    <w:noProof/>
                  </w:rPr>
                </w:rPrChange>
              </w:rPr>
              <w:delText>一、无障碍背景介绍</w:delText>
            </w:r>
            <w:r w:rsidDel="00731F50">
              <w:rPr>
                <w:noProof/>
                <w:webHidden/>
              </w:rPr>
              <w:tab/>
              <w:delText>3</w:delText>
            </w:r>
          </w:del>
        </w:p>
        <w:p w:rsidR="00C9465A" w:rsidDel="00731F50" w:rsidRDefault="00C9465A">
          <w:pPr>
            <w:pStyle w:val="TOC2"/>
            <w:tabs>
              <w:tab w:val="right" w:leader="dot" w:pos="8290"/>
            </w:tabs>
            <w:rPr>
              <w:del w:id="74" w:author="lin qs" w:date="2019-05-23T13:35:00Z"/>
              <w:rFonts w:eastAsiaTheme="minorEastAsia"/>
              <w:smallCaps w:val="0"/>
              <w:noProof/>
              <w:sz w:val="21"/>
              <w:szCs w:val="24"/>
            </w:rPr>
          </w:pPr>
          <w:del w:id="75" w:author="lin qs" w:date="2019-05-23T13:35:00Z">
            <w:r w:rsidRPr="00731F50" w:rsidDel="00731F50">
              <w:rPr>
                <w:rPrChange w:id="76" w:author="lin qs" w:date="2019-05-23T13:35:00Z">
                  <w:rPr>
                    <w:rStyle w:val="a4"/>
                    <w:smallCaps w:val="0"/>
                    <w:noProof/>
                  </w:rPr>
                </w:rPrChange>
              </w:rPr>
              <w:delText>1.1. 社会背景</w:delText>
            </w:r>
            <w:r w:rsidDel="00731F50">
              <w:rPr>
                <w:noProof/>
                <w:webHidden/>
              </w:rPr>
              <w:tab/>
              <w:delText>3</w:delText>
            </w:r>
          </w:del>
        </w:p>
        <w:p w:rsidR="00C9465A" w:rsidDel="00731F50" w:rsidRDefault="00C9465A">
          <w:pPr>
            <w:pStyle w:val="TOC2"/>
            <w:tabs>
              <w:tab w:val="right" w:leader="dot" w:pos="8290"/>
            </w:tabs>
            <w:rPr>
              <w:del w:id="77" w:author="lin qs" w:date="2019-05-23T13:35:00Z"/>
              <w:rFonts w:eastAsiaTheme="minorEastAsia"/>
              <w:smallCaps w:val="0"/>
              <w:noProof/>
              <w:sz w:val="21"/>
              <w:szCs w:val="24"/>
            </w:rPr>
          </w:pPr>
          <w:del w:id="78" w:author="lin qs" w:date="2019-05-23T13:35:00Z">
            <w:r w:rsidRPr="00731F50" w:rsidDel="00731F50">
              <w:rPr>
                <w:rPrChange w:id="79" w:author="lin qs" w:date="2019-05-23T13:35:00Z">
                  <w:rPr>
                    <w:rStyle w:val="a4"/>
                    <w:smallCaps w:val="0"/>
                    <w:noProof/>
                  </w:rPr>
                </w:rPrChange>
              </w:rPr>
              <w:delText>1.2. 无障碍标准</w:delText>
            </w:r>
            <w:r w:rsidDel="00731F50">
              <w:rPr>
                <w:noProof/>
                <w:webHidden/>
              </w:rPr>
              <w:tab/>
              <w:delText>3</w:delText>
            </w:r>
          </w:del>
        </w:p>
        <w:p w:rsidR="00C9465A" w:rsidDel="00731F50" w:rsidRDefault="00C9465A">
          <w:pPr>
            <w:pStyle w:val="TOC3"/>
            <w:tabs>
              <w:tab w:val="right" w:leader="dot" w:pos="8290"/>
            </w:tabs>
            <w:rPr>
              <w:del w:id="80" w:author="lin qs" w:date="2019-05-23T13:35:00Z"/>
              <w:rFonts w:eastAsiaTheme="minorEastAsia"/>
              <w:i w:val="0"/>
              <w:iCs w:val="0"/>
              <w:noProof/>
              <w:sz w:val="21"/>
              <w:szCs w:val="24"/>
            </w:rPr>
          </w:pPr>
          <w:del w:id="81" w:author="lin qs" w:date="2019-05-23T13:35:00Z">
            <w:r w:rsidRPr="00731F50" w:rsidDel="00731F50">
              <w:rPr>
                <w:rPrChange w:id="82" w:author="lin qs" w:date="2019-05-23T13:35:00Z">
                  <w:rPr>
                    <w:rStyle w:val="a4"/>
                    <w:i w:val="0"/>
                    <w:iCs w:val="0"/>
                    <w:noProof/>
                  </w:rPr>
                </w:rPrChange>
              </w:rPr>
              <w:delText>1.2.1. WCAG</w:delText>
            </w:r>
            <w:r w:rsidDel="00731F50">
              <w:rPr>
                <w:noProof/>
                <w:webHidden/>
              </w:rPr>
              <w:tab/>
              <w:delText>3</w:delText>
            </w:r>
          </w:del>
        </w:p>
        <w:p w:rsidR="00C9465A" w:rsidDel="00731F50" w:rsidRDefault="00C9465A">
          <w:pPr>
            <w:pStyle w:val="TOC3"/>
            <w:tabs>
              <w:tab w:val="right" w:leader="dot" w:pos="8290"/>
            </w:tabs>
            <w:rPr>
              <w:del w:id="83" w:author="lin qs" w:date="2019-05-23T13:35:00Z"/>
              <w:rFonts w:eastAsiaTheme="minorEastAsia"/>
              <w:i w:val="0"/>
              <w:iCs w:val="0"/>
              <w:noProof/>
              <w:sz w:val="21"/>
              <w:szCs w:val="24"/>
            </w:rPr>
          </w:pPr>
          <w:del w:id="84" w:author="lin qs" w:date="2019-05-23T13:35:00Z">
            <w:r w:rsidRPr="00731F50" w:rsidDel="00731F50">
              <w:rPr>
                <w:rPrChange w:id="85" w:author="lin qs" w:date="2019-05-23T13:35:00Z">
                  <w:rPr>
                    <w:rStyle w:val="a4"/>
                    <w:i w:val="0"/>
                    <w:iCs w:val="0"/>
                    <w:noProof/>
                  </w:rPr>
                </w:rPrChange>
              </w:rPr>
              <w:delText>1.2.2. 国家无障碍标准</w:delText>
            </w:r>
            <w:r w:rsidDel="00731F50">
              <w:rPr>
                <w:noProof/>
                <w:webHidden/>
              </w:rPr>
              <w:tab/>
              <w:delText>4</w:delText>
            </w:r>
          </w:del>
        </w:p>
        <w:p w:rsidR="00C9465A" w:rsidDel="00731F50" w:rsidRDefault="00C9465A">
          <w:pPr>
            <w:pStyle w:val="TOC3"/>
            <w:tabs>
              <w:tab w:val="right" w:leader="dot" w:pos="8290"/>
            </w:tabs>
            <w:rPr>
              <w:del w:id="86" w:author="lin qs" w:date="2019-05-23T13:35:00Z"/>
              <w:rFonts w:eastAsiaTheme="minorEastAsia"/>
              <w:i w:val="0"/>
              <w:iCs w:val="0"/>
              <w:noProof/>
              <w:sz w:val="21"/>
              <w:szCs w:val="24"/>
            </w:rPr>
          </w:pPr>
          <w:del w:id="87" w:author="lin qs" w:date="2019-05-23T13:35:00Z">
            <w:r w:rsidRPr="00731F50" w:rsidDel="00731F50">
              <w:rPr>
                <w:rPrChange w:id="88" w:author="lin qs" w:date="2019-05-23T13:35:00Z">
                  <w:rPr>
                    <w:rStyle w:val="a4"/>
                    <w:i w:val="0"/>
                    <w:iCs w:val="0"/>
                    <w:noProof/>
                  </w:rPr>
                </w:rPrChange>
              </w:rPr>
              <w:delText>1.2.3. 其他地区法律法规</w:delText>
            </w:r>
            <w:r w:rsidDel="00731F50">
              <w:rPr>
                <w:noProof/>
                <w:webHidden/>
              </w:rPr>
              <w:tab/>
              <w:delText>5</w:delText>
            </w:r>
          </w:del>
        </w:p>
        <w:p w:rsidR="00C9465A" w:rsidDel="00731F50" w:rsidRDefault="00C9465A">
          <w:pPr>
            <w:pStyle w:val="TOC2"/>
            <w:tabs>
              <w:tab w:val="right" w:leader="dot" w:pos="8290"/>
            </w:tabs>
            <w:rPr>
              <w:del w:id="89" w:author="lin qs" w:date="2019-05-23T13:35:00Z"/>
              <w:rFonts w:eastAsiaTheme="minorEastAsia"/>
              <w:smallCaps w:val="0"/>
              <w:noProof/>
              <w:sz w:val="21"/>
              <w:szCs w:val="24"/>
            </w:rPr>
          </w:pPr>
          <w:del w:id="90" w:author="lin qs" w:date="2019-05-23T13:35:00Z">
            <w:r w:rsidRPr="00731F50" w:rsidDel="00731F50">
              <w:rPr>
                <w:rPrChange w:id="91" w:author="lin qs" w:date="2019-05-23T13:35:00Z">
                  <w:rPr>
                    <w:rStyle w:val="a4"/>
                    <w:smallCaps w:val="0"/>
                    <w:noProof/>
                  </w:rPr>
                </w:rPrChange>
              </w:rPr>
              <w:delText>1.3. 无障碍术语</w:delText>
            </w:r>
            <w:r w:rsidDel="00731F50">
              <w:rPr>
                <w:noProof/>
                <w:webHidden/>
              </w:rPr>
              <w:tab/>
              <w:delText>5</w:delText>
            </w:r>
          </w:del>
        </w:p>
        <w:p w:rsidR="00C9465A" w:rsidDel="00731F50" w:rsidRDefault="00C9465A">
          <w:pPr>
            <w:pStyle w:val="TOC1"/>
            <w:tabs>
              <w:tab w:val="right" w:leader="dot" w:pos="8290"/>
            </w:tabs>
            <w:rPr>
              <w:del w:id="92" w:author="lin qs" w:date="2019-05-23T13:35:00Z"/>
              <w:rFonts w:eastAsiaTheme="minorEastAsia"/>
              <w:b w:val="0"/>
              <w:bCs w:val="0"/>
              <w:caps w:val="0"/>
              <w:noProof/>
              <w:sz w:val="21"/>
              <w:szCs w:val="24"/>
            </w:rPr>
          </w:pPr>
          <w:del w:id="93" w:author="lin qs" w:date="2019-05-23T13:35:00Z">
            <w:r w:rsidRPr="00731F50" w:rsidDel="00731F50">
              <w:rPr>
                <w:rPrChange w:id="94" w:author="lin qs" w:date="2019-05-23T13:35:00Z">
                  <w:rPr>
                    <w:rStyle w:val="a4"/>
                    <w:b w:val="0"/>
                    <w:bCs w:val="0"/>
                    <w:caps w:val="0"/>
                    <w:noProof/>
                  </w:rPr>
                </w:rPrChange>
              </w:rPr>
              <w:delText>二、无障碍改造</w:delText>
            </w:r>
            <w:r w:rsidDel="00731F50">
              <w:rPr>
                <w:noProof/>
                <w:webHidden/>
              </w:rPr>
              <w:tab/>
              <w:delText>7</w:delText>
            </w:r>
          </w:del>
        </w:p>
        <w:p w:rsidR="00C9465A" w:rsidDel="00731F50" w:rsidRDefault="00C9465A">
          <w:pPr>
            <w:pStyle w:val="TOC2"/>
            <w:tabs>
              <w:tab w:val="right" w:leader="dot" w:pos="8290"/>
            </w:tabs>
            <w:rPr>
              <w:del w:id="95" w:author="lin qs" w:date="2019-05-23T13:35:00Z"/>
              <w:rFonts w:eastAsiaTheme="minorEastAsia"/>
              <w:smallCaps w:val="0"/>
              <w:noProof/>
              <w:sz w:val="21"/>
              <w:szCs w:val="24"/>
            </w:rPr>
          </w:pPr>
          <w:del w:id="96" w:author="lin qs" w:date="2019-05-23T13:35:00Z">
            <w:r w:rsidRPr="00731F50" w:rsidDel="00731F50">
              <w:rPr>
                <w:rPrChange w:id="97" w:author="lin qs" w:date="2019-05-23T13:35:00Z">
                  <w:rPr>
                    <w:rStyle w:val="a4"/>
                    <w:smallCaps w:val="0"/>
                    <w:noProof/>
                  </w:rPr>
                </w:rPrChange>
              </w:rPr>
              <w:delText>2.1. 技术背景</w:delText>
            </w:r>
            <w:r w:rsidDel="00731F50">
              <w:rPr>
                <w:noProof/>
                <w:webHidden/>
              </w:rPr>
              <w:tab/>
              <w:delText>7</w:delText>
            </w:r>
          </w:del>
        </w:p>
        <w:p w:rsidR="00C9465A" w:rsidDel="00731F50" w:rsidRDefault="00C9465A">
          <w:pPr>
            <w:pStyle w:val="TOC3"/>
            <w:tabs>
              <w:tab w:val="right" w:leader="dot" w:pos="8290"/>
            </w:tabs>
            <w:rPr>
              <w:del w:id="98" w:author="lin qs" w:date="2019-05-23T13:35:00Z"/>
              <w:rFonts w:eastAsiaTheme="minorEastAsia"/>
              <w:i w:val="0"/>
              <w:iCs w:val="0"/>
              <w:noProof/>
              <w:sz w:val="21"/>
              <w:szCs w:val="24"/>
            </w:rPr>
          </w:pPr>
          <w:del w:id="99" w:author="lin qs" w:date="2019-05-23T13:35:00Z">
            <w:r w:rsidRPr="00731F50" w:rsidDel="00731F50">
              <w:rPr>
                <w:rPrChange w:id="100" w:author="lin qs" w:date="2019-05-23T13:35:00Z">
                  <w:rPr>
                    <w:rStyle w:val="a4"/>
                    <w:i w:val="0"/>
                    <w:iCs w:val="0"/>
                    <w:noProof/>
                  </w:rPr>
                </w:rPrChange>
              </w:rPr>
              <w:delText>2.1.1. 屏幕阅读器及其原理</w:delText>
            </w:r>
            <w:r w:rsidDel="00731F50">
              <w:rPr>
                <w:noProof/>
                <w:webHidden/>
              </w:rPr>
              <w:tab/>
              <w:delText>7</w:delText>
            </w:r>
          </w:del>
        </w:p>
        <w:p w:rsidR="00C9465A" w:rsidDel="00731F50" w:rsidRDefault="00C9465A">
          <w:pPr>
            <w:pStyle w:val="TOC3"/>
            <w:tabs>
              <w:tab w:val="right" w:leader="dot" w:pos="8290"/>
            </w:tabs>
            <w:rPr>
              <w:del w:id="101" w:author="lin qs" w:date="2019-05-23T13:35:00Z"/>
              <w:rFonts w:eastAsiaTheme="minorEastAsia"/>
              <w:i w:val="0"/>
              <w:iCs w:val="0"/>
              <w:noProof/>
              <w:sz w:val="21"/>
              <w:szCs w:val="24"/>
            </w:rPr>
          </w:pPr>
          <w:del w:id="102" w:author="lin qs" w:date="2019-05-23T13:35:00Z">
            <w:r w:rsidRPr="00731F50" w:rsidDel="00731F50">
              <w:rPr>
                <w:rPrChange w:id="103" w:author="lin qs" w:date="2019-05-23T13:35:00Z">
                  <w:rPr>
                    <w:rStyle w:val="a4"/>
                    <w:i w:val="0"/>
                    <w:iCs w:val="0"/>
                    <w:noProof/>
                  </w:rPr>
                </w:rPrChange>
              </w:rPr>
              <w:delText>2.1.2. WAI-ARIA基础</w:delText>
            </w:r>
            <w:r w:rsidDel="00731F50">
              <w:rPr>
                <w:noProof/>
                <w:webHidden/>
              </w:rPr>
              <w:tab/>
              <w:delText>8</w:delText>
            </w:r>
          </w:del>
        </w:p>
        <w:p w:rsidR="00C9465A" w:rsidDel="00731F50" w:rsidRDefault="00C9465A">
          <w:pPr>
            <w:pStyle w:val="TOC2"/>
            <w:tabs>
              <w:tab w:val="right" w:leader="dot" w:pos="8290"/>
            </w:tabs>
            <w:rPr>
              <w:del w:id="104" w:author="lin qs" w:date="2019-05-23T13:35:00Z"/>
              <w:rFonts w:eastAsiaTheme="minorEastAsia"/>
              <w:smallCaps w:val="0"/>
              <w:noProof/>
              <w:sz w:val="21"/>
              <w:szCs w:val="24"/>
            </w:rPr>
          </w:pPr>
          <w:del w:id="105" w:author="lin qs" w:date="2019-05-23T13:35:00Z">
            <w:r w:rsidRPr="00731F50" w:rsidDel="00731F50">
              <w:rPr>
                <w:rPrChange w:id="106" w:author="lin qs" w:date="2019-05-23T13:35:00Z">
                  <w:rPr>
                    <w:rStyle w:val="a4"/>
                    <w:smallCaps w:val="0"/>
                    <w:noProof/>
                  </w:rPr>
                </w:rPrChange>
              </w:rPr>
              <w:delText>2.2. 改造综述</w:delText>
            </w:r>
            <w:r w:rsidDel="00731F50">
              <w:rPr>
                <w:noProof/>
                <w:webHidden/>
              </w:rPr>
              <w:tab/>
              <w:delText>22</w:delText>
            </w:r>
          </w:del>
        </w:p>
        <w:p w:rsidR="00C9465A" w:rsidDel="00731F50" w:rsidRDefault="00C9465A">
          <w:pPr>
            <w:pStyle w:val="TOC2"/>
            <w:tabs>
              <w:tab w:val="right" w:leader="dot" w:pos="8290"/>
            </w:tabs>
            <w:rPr>
              <w:del w:id="107" w:author="lin qs" w:date="2019-05-23T13:35:00Z"/>
              <w:rFonts w:eastAsiaTheme="minorEastAsia"/>
              <w:smallCaps w:val="0"/>
              <w:noProof/>
              <w:sz w:val="21"/>
              <w:szCs w:val="24"/>
            </w:rPr>
          </w:pPr>
          <w:del w:id="108" w:author="lin qs" w:date="2019-05-23T13:35:00Z">
            <w:r w:rsidRPr="00731F50" w:rsidDel="00731F50">
              <w:rPr>
                <w:rPrChange w:id="109" w:author="lin qs" w:date="2019-05-23T13:35:00Z">
                  <w:rPr>
                    <w:rStyle w:val="a4"/>
                    <w:smallCaps w:val="0"/>
                    <w:noProof/>
                  </w:rPr>
                </w:rPrChange>
              </w:rPr>
              <w:delText>2.3. 步骤一：使用无障碍组件</w:delText>
            </w:r>
            <w:r w:rsidDel="00731F50">
              <w:rPr>
                <w:noProof/>
                <w:webHidden/>
              </w:rPr>
              <w:tab/>
              <w:delText>23</w:delText>
            </w:r>
          </w:del>
        </w:p>
        <w:p w:rsidR="00C9465A" w:rsidDel="00731F50" w:rsidRDefault="00C9465A">
          <w:pPr>
            <w:pStyle w:val="TOC3"/>
            <w:tabs>
              <w:tab w:val="right" w:leader="dot" w:pos="8290"/>
            </w:tabs>
            <w:rPr>
              <w:del w:id="110" w:author="lin qs" w:date="2019-05-23T13:35:00Z"/>
              <w:rFonts w:eastAsiaTheme="minorEastAsia"/>
              <w:i w:val="0"/>
              <w:iCs w:val="0"/>
              <w:noProof/>
              <w:sz w:val="21"/>
              <w:szCs w:val="24"/>
            </w:rPr>
          </w:pPr>
          <w:del w:id="111" w:author="lin qs" w:date="2019-05-23T13:35:00Z">
            <w:r w:rsidRPr="00731F50" w:rsidDel="00731F50">
              <w:rPr>
                <w:rPrChange w:id="112" w:author="lin qs" w:date="2019-05-23T13:35:00Z">
                  <w:rPr>
                    <w:rStyle w:val="a4"/>
                    <w:i w:val="0"/>
                    <w:iCs w:val="0"/>
                    <w:noProof/>
                  </w:rPr>
                </w:rPrChange>
              </w:rPr>
              <w:delText>2.3.1. 无障碍组件发展情况简介（TODO）</w:delText>
            </w:r>
            <w:r w:rsidDel="00731F50">
              <w:rPr>
                <w:noProof/>
                <w:webHidden/>
              </w:rPr>
              <w:tab/>
              <w:delText>23</w:delText>
            </w:r>
          </w:del>
        </w:p>
        <w:p w:rsidR="00C9465A" w:rsidDel="00731F50" w:rsidRDefault="00C9465A">
          <w:pPr>
            <w:pStyle w:val="TOC3"/>
            <w:tabs>
              <w:tab w:val="right" w:leader="dot" w:pos="8290"/>
            </w:tabs>
            <w:rPr>
              <w:del w:id="113" w:author="lin qs" w:date="2019-05-23T13:35:00Z"/>
              <w:rFonts w:eastAsiaTheme="minorEastAsia"/>
              <w:i w:val="0"/>
              <w:iCs w:val="0"/>
              <w:noProof/>
              <w:sz w:val="21"/>
              <w:szCs w:val="24"/>
            </w:rPr>
          </w:pPr>
          <w:del w:id="114" w:author="lin qs" w:date="2019-05-23T13:35:00Z">
            <w:r w:rsidRPr="00731F50" w:rsidDel="00731F50">
              <w:rPr>
                <w:rPrChange w:id="115" w:author="lin qs" w:date="2019-05-23T13:35:00Z">
                  <w:rPr>
                    <w:rStyle w:val="a4"/>
                    <w:i w:val="0"/>
                    <w:iCs w:val="0"/>
                    <w:noProof/>
                  </w:rPr>
                </w:rPrChange>
              </w:rPr>
              <w:delText>2.3.2. 使用Fusion组件进行无障碍开发</w:delText>
            </w:r>
            <w:r w:rsidDel="00731F50">
              <w:rPr>
                <w:noProof/>
                <w:webHidden/>
              </w:rPr>
              <w:tab/>
              <w:delText>23</w:delText>
            </w:r>
          </w:del>
        </w:p>
        <w:p w:rsidR="00C9465A" w:rsidDel="00731F50" w:rsidRDefault="00C9465A">
          <w:pPr>
            <w:pStyle w:val="TOC2"/>
            <w:tabs>
              <w:tab w:val="right" w:leader="dot" w:pos="8290"/>
            </w:tabs>
            <w:rPr>
              <w:del w:id="116" w:author="lin qs" w:date="2019-05-23T13:35:00Z"/>
              <w:rFonts w:eastAsiaTheme="minorEastAsia"/>
              <w:smallCaps w:val="0"/>
              <w:noProof/>
              <w:sz w:val="21"/>
              <w:szCs w:val="24"/>
            </w:rPr>
          </w:pPr>
          <w:del w:id="117" w:author="lin qs" w:date="2019-05-23T13:35:00Z">
            <w:r w:rsidRPr="00731F50" w:rsidDel="00731F50">
              <w:rPr>
                <w:rPrChange w:id="118" w:author="lin qs" w:date="2019-05-23T13:35:00Z">
                  <w:rPr>
                    <w:rStyle w:val="a4"/>
                    <w:smallCaps w:val="0"/>
                    <w:noProof/>
                  </w:rPr>
                </w:rPrChange>
              </w:rPr>
              <w:delText>2.4. 步骤二：开发Checklist</w:delText>
            </w:r>
            <w:r w:rsidDel="00731F50">
              <w:rPr>
                <w:noProof/>
                <w:webHidden/>
              </w:rPr>
              <w:tab/>
              <w:delText>28</w:delText>
            </w:r>
          </w:del>
        </w:p>
        <w:p w:rsidR="00C9465A" w:rsidDel="00731F50" w:rsidRDefault="00C9465A">
          <w:pPr>
            <w:pStyle w:val="TOC3"/>
            <w:tabs>
              <w:tab w:val="right" w:leader="dot" w:pos="8290"/>
            </w:tabs>
            <w:rPr>
              <w:del w:id="119" w:author="lin qs" w:date="2019-05-23T13:35:00Z"/>
              <w:rFonts w:eastAsiaTheme="minorEastAsia"/>
              <w:i w:val="0"/>
              <w:iCs w:val="0"/>
              <w:noProof/>
              <w:sz w:val="21"/>
              <w:szCs w:val="24"/>
            </w:rPr>
          </w:pPr>
          <w:del w:id="120" w:author="lin qs" w:date="2019-05-23T13:35:00Z">
            <w:r w:rsidRPr="00731F50" w:rsidDel="00731F50">
              <w:rPr>
                <w:rPrChange w:id="121" w:author="lin qs" w:date="2019-05-23T13:35:00Z">
                  <w:rPr>
                    <w:rStyle w:val="a4"/>
                    <w:i w:val="0"/>
                    <w:iCs w:val="0"/>
                    <w:noProof/>
                  </w:rPr>
                </w:rPrChange>
              </w:rPr>
              <w:delText>2.4.1 常规</w:delText>
            </w:r>
            <w:r w:rsidDel="00731F50">
              <w:rPr>
                <w:noProof/>
                <w:webHidden/>
              </w:rPr>
              <w:tab/>
              <w:delText>28</w:delText>
            </w:r>
          </w:del>
        </w:p>
        <w:p w:rsidR="00C9465A" w:rsidDel="00731F50" w:rsidRDefault="00C9465A">
          <w:pPr>
            <w:pStyle w:val="TOC3"/>
            <w:tabs>
              <w:tab w:val="right" w:leader="dot" w:pos="8290"/>
            </w:tabs>
            <w:rPr>
              <w:del w:id="122" w:author="lin qs" w:date="2019-05-23T13:35:00Z"/>
              <w:rFonts w:eastAsiaTheme="minorEastAsia"/>
              <w:i w:val="0"/>
              <w:iCs w:val="0"/>
              <w:noProof/>
              <w:sz w:val="21"/>
              <w:szCs w:val="24"/>
            </w:rPr>
          </w:pPr>
          <w:del w:id="123" w:author="lin qs" w:date="2019-05-23T13:35:00Z">
            <w:r w:rsidRPr="00731F50" w:rsidDel="00731F50">
              <w:rPr>
                <w:rPrChange w:id="124" w:author="lin qs" w:date="2019-05-23T13:35:00Z">
                  <w:rPr>
                    <w:rStyle w:val="a4"/>
                    <w:i w:val="0"/>
                    <w:iCs w:val="0"/>
                    <w:noProof/>
                  </w:rPr>
                </w:rPrChange>
              </w:rPr>
              <w:delText>2.4.2 语义化标签</w:delText>
            </w:r>
            <w:r w:rsidDel="00731F50">
              <w:rPr>
                <w:noProof/>
                <w:webHidden/>
              </w:rPr>
              <w:tab/>
              <w:delText>29</w:delText>
            </w:r>
          </w:del>
        </w:p>
        <w:p w:rsidR="00C9465A" w:rsidDel="00731F50" w:rsidRDefault="00C9465A">
          <w:pPr>
            <w:pStyle w:val="TOC3"/>
            <w:tabs>
              <w:tab w:val="right" w:leader="dot" w:pos="8290"/>
            </w:tabs>
            <w:rPr>
              <w:del w:id="125" w:author="lin qs" w:date="2019-05-23T13:35:00Z"/>
              <w:rFonts w:eastAsiaTheme="minorEastAsia"/>
              <w:i w:val="0"/>
              <w:iCs w:val="0"/>
              <w:noProof/>
              <w:sz w:val="21"/>
              <w:szCs w:val="24"/>
            </w:rPr>
          </w:pPr>
          <w:del w:id="126" w:author="lin qs" w:date="2019-05-23T13:35:00Z">
            <w:r w:rsidRPr="00731F50" w:rsidDel="00731F50">
              <w:rPr>
                <w:rPrChange w:id="127" w:author="lin qs" w:date="2019-05-23T13:35:00Z">
                  <w:rPr>
                    <w:rStyle w:val="a4"/>
                    <w:i w:val="0"/>
                    <w:iCs w:val="0"/>
                    <w:noProof/>
                  </w:rPr>
                </w:rPrChange>
              </w:rPr>
              <w:delText>2.4.3 图片</w:delText>
            </w:r>
            <w:r w:rsidDel="00731F50">
              <w:rPr>
                <w:noProof/>
                <w:webHidden/>
              </w:rPr>
              <w:tab/>
              <w:delText>30</w:delText>
            </w:r>
          </w:del>
        </w:p>
        <w:p w:rsidR="00C9465A" w:rsidDel="00731F50" w:rsidRDefault="00C9465A">
          <w:pPr>
            <w:pStyle w:val="TOC3"/>
            <w:tabs>
              <w:tab w:val="right" w:leader="dot" w:pos="8290"/>
            </w:tabs>
            <w:rPr>
              <w:del w:id="128" w:author="lin qs" w:date="2019-05-23T13:35:00Z"/>
              <w:rFonts w:eastAsiaTheme="minorEastAsia"/>
              <w:i w:val="0"/>
              <w:iCs w:val="0"/>
              <w:noProof/>
              <w:sz w:val="21"/>
              <w:szCs w:val="24"/>
            </w:rPr>
          </w:pPr>
          <w:del w:id="129" w:author="lin qs" w:date="2019-05-23T13:35:00Z">
            <w:r w:rsidRPr="00731F50" w:rsidDel="00731F50">
              <w:rPr>
                <w:rPrChange w:id="130" w:author="lin qs" w:date="2019-05-23T13:35:00Z">
                  <w:rPr>
                    <w:rStyle w:val="a4"/>
                    <w:i w:val="0"/>
                    <w:iCs w:val="0"/>
                    <w:noProof/>
                  </w:rPr>
                </w:rPrChange>
              </w:rPr>
              <w:delText>2.4.4 表单</w:delText>
            </w:r>
            <w:r w:rsidDel="00731F50">
              <w:rPr>
                <w:noProof/>
                <w:webHidden/>
              </w:rPr>
              <w:tab/>
              <w:delText>30</w:delText>
            </w:r>
          </w:del>
        </w:p>
        <w:p w:rsidR="00C9465A" w:rsidDel="00731F50" w:rsidRDefault="00C9465A">
          <w:pPr>
            <w:pStyle w:val="TOC3"/>
            <w:tabs>
              <w:tab w:val="right" w:leader="dot" w:pos="8290"/>
            </w:tabs>
            <w:rPr>
              <w:del w:id="131" w:author="lin qs" w:date="2019-05-23T13:35:00Z"/>
              <w:rFonts w:eastAsiaTheme="minorEastAsia"/>
              <w:i w:val="0"/>
              <w:iCs w:val="0"/>
              <w:noProof/>
              <w:sz w:val="21"/>
              <w:szCs w:val="24"/>
            </w:rPr>
          </w:pPr>
          <w:del w:id="132" w:author="lin qs" w:date="2019-05-23T13:35:00Z">
            <w:r w:rsidRPr="00731F50" w:rsidDel="00731F50">
              <w:rPr>
                <w:rPrChange w:id="133" w:author="lin qs" w:date="2019-05-23T13:35:00Z">
                  <w:rPr>
                    <w:rStyle w:val="a4"/>
                    <w:i w:val="0"/>
                    <w:iCs w:val="0"/>
                    <w:noProof/>
                  </w:rPr>
                </w:rPrChange>
              </w:rPr>
              <w:delText>2.4.5 颜色和对比度</w:delText>
            </w:r>
            <w:r w:rsidDel="00731F50">
              <w:rPr>
                <w:noProof/>
                <w:webHidden/>
              </w:rPr>
              <w:tab/>
              <w:delText>30</w:delText>
            </w:r>
          </w:del>
        </w:p>
        <w:p w:rsidR="00C9465A" w:rsidDel="00731F50" w:rsidRDefault="00C9465A">
          <w:pPr>
            <w:pStyle w:val="TOC2"/>
            <w:tabs>
              <w:tab w:val="right" w:leader="dot" w:pos="8290"/>
            </w:tabs>
            <w:rPr>
              <w:del w:id="134" w:author="lin qs" w:date="2019-05-23T13:35:00Z"/>
              <w:rFonts w:eastAsiaTheme="minorEastAsia"/>
              <w:smallCaps w:val="0"/>
              <w:noProof/>
              <w:sz w:val="21"/>
              <w:szCs w:val="24"/>
            </w:rPr>
          </w:pPr>
          <w:del w:id="135" w:author="lin qs" w:date="2019-05-23T13:35:00Z">
            <w:r w:rsidRPr="00731F50" w:rsidDel="00731F50">
              <w:rPr>
                <w:rPrChange w:id="136" w:author="lin qs" w:date="2019-05-23T13:35:00Z">
                  <w:rPr>
                    <w:rStyle w:val="a4"/>
                    <w:smallCaps w:val="0"/>
                    <w:noProof/>
                  </w:rPr>
                </w:rPrChange>
              </w:rPr>
              <w:delText>2.5. 步骤三：页面其他内容</w:delText>
            </w:r>
            <w:r w:rsidDel="00731F50">
              <w:rPr>
                <w:noProof/>
                <w:webHidden/>
              </w:rPr>
              <w:tab/>
              <w:delText>31</w:delText>
            </w:r>
          </w:del>
        </w:p>
        <w:p w:rsidR="00C9465A" w:rsidDel="00731F50" w:rsidRDefault="00C9465A">
          <w:pPr>
            <w:pStyle w:val="TOC3"/>
            <w:tabs>
              <w:tab w:val="right" w:leader="dot" w:pos="8290"/>
            </w:tabs>
            <w:rPr>
              <w:del w:id="137" w:author="lin qs" w:date="2019-05-23T13:35:00Z"/>
              <w:rFonts w:eastAsiaTheme="minorEastAsia"/>
              <w:i w:val="0"/>
              <w:iCs w:val="0"/>
              <w:noProof/>
              <w:sz w:val="21"/>
              <w:szCs w:val="24"/>
            </w:rPr>
          </w:pPr>
          <w:del w:id="138" w:author="lin qs" w:date="2019-05-23T13:35:00Z">
            <w:r w:rsidRPr="00731F50" w:rsidDel="00731F50">
              <w:rPr>
                <w:rPrChange w:id="139" w:author="lin qs" w:date="2019-05-23T13:35:00Z">
                  <w:rPr>
                    <w:rStyle w:val="a4"/>
                    <w:i w:val="0"/>
                    <w:iCs w:val="0"/>
                    <w:noProof/>
                  </w:rPr>
                </w:rPrChange>
              </w:rPr>
              <w:delText>2.5.1. 跳过页面重复出现的导航栏</w:delText>
            </w:r>
            <w:r w:rsidDel="00731F50">
              <w:rPr>
                <w:noProof/>
                <w:webHidden/>
              </w:rPr>
              <w:tab/>
              <w:delText>31</w:delText>
            </w:r>
          </w:del>
        </w:p>
        <w:p w:rsidR="00C9465A" w:rsidDel="00731F50" w:rsidRDefault="00C9465A">
          <w:pPr>
            <w:pStyle w:val="TOC3"/>
            <w:tabs>
              <w:tab w:val="right" w:leader="dot" w:pos="8290"/>
            </w:tabs>
            <w:rPr>
              <w:del w:id="140" w:author="lin qs" w:date="2019-05-23T13:35:00Z"/>
              <w:rFonts w:eastAsiaTheme="minorEastAsia"/>
              <w:i w:val="0"/>
              <w:iCs w:val="0"/>
              <w:noProof/>
              <w:sz w:val="21"/>
              <w:szCs w:val="24"/>
            </w:rPr>
          </w:pPr>
          <w:del w:id="141" w:author="lin qs" w:date="2019-05-23T13:35:00Z">
            <w:r w:rsidRPr="00731F50" w:rsidDel="00731F50">
              <w:rPr>
                <w:rPrChange w:id="142" w:author="lin qs" w:date="2019-05-23T13:35:00Z">
                  <w:rPr>
                    <w:rStyle w:val="a4"/>
                    <w:i w:val="0"/>
                    <w:iCs w:val="0"/>
                    <w:noProof/>
                  </w:rPr>
                </w:rPrChange>
              </w:rPr>
              <w:delText>2.5.2. 元素的隐藏</w:delText>
            </w:r>
            <w:r w:rsidDel="00731F50">
              <w:rPr>
                <w:noProof/>
                <w:webHidden/>
              </w:rPr>
              <w:tab/>
              <w:delText>34</w:delText>
            </w:r>
          </w:del>
        </w:p>
        <w:p w:rsidR="00C9465A" w:rsidDel="00731F50" w:rsidRDefault="00C9465A">
          <w:pPr>
            <w:pStyle w:val="TOC3"/>
            <w:tabs>
              <w:tab w:val="right" w:leader="dot" w:pos="8290"/>
            </w:tabs>
            <w:rPr>
              <w:del w:id="143" w:author="lin qs" w:date="2019-05-23T13:35:00Z"/>
              <w:rFonts w:eastAsiaTheme="minorEastAsia"/>
              <w:i w:val="0"/>
              <w:iCs w:val="0"/>
              <w:noProof/>
              <w:sz w:val="21"/>
              <w:szCs w:val="24"/>
            </w:rPr>
          </w:pPr>
          <w:del w:id="144" w:author="lin qs" w:date="2019-05-23T13:35:00Z">
            <w:r w:rsidRPr="00731F50" w:rsidDel="00731F50">
              <w:rPr>
                <w:rPrChange w:id="145" w:author="lin qs" w:date="2019-05-23T13:35:00Z">
                  <w:rPr>
                    <w:rStyle w:val="a4"/>
                    <w:i w:val="0"/>
                    <w:iCs w:val="0"/>
                    <w:noProof/>
                  </w:rPr>
                </w:rPrChange>
              </w:rPr>
              <w:delText>2.5.3. 异步内容的更新及提醒</w:delText>
            </w:r>
            <w:r w:rsidDel="00731F50">
              <w:rPr>
                <w:noProof/>
                <w:webHidden/>
              </w:rPr>
              <w:tab/>
              <w:delText>37</w:delText>
            </w:r>
          </w:del>
        </w:p>
        <w:p w:rsidR="00C9465A" w:rsidDel="00731F50" w:rsidRDefault="00C9465A">
          <w:pPr>
            <w:pStyle w:val="TOC3"/>
            <w:tabs>
              <w:tab w:val="right" w:leader="dot" w:pos="8290"/>
            </w:tabs>
            <w:rPr>
              <w:del w:id="146" w:author="lin qs" w:date="2019-05-23T13:35:00Z"/>
              <w:rFonts w:eastAsiaTheme="minorEastAsia"/>
              <w:i w:val="0"/>
              <w:iCs w:val="0"/>
              <w:noProof/>
              <w:sz w:val="21"/>
              <w:szCs w:val="24"/>
            </w:rPr>
          </w:pPr>
          <w:del w:id="147" w:author="lin qs" w:date="2019-05-23T13:35:00Z">
            <w:r w:rsidRPr="00731F50" w:rsidDel="00731F50">
              <w:rPr>
                <w:rPrChange w:id="148" w:author="lin qs" w:date="2019-05-23T13:35:00Z">
                  <w:rPr>
                    <w:rStyle w:val="a4"/>
                    <w:i w:val="0"/>
                    <w:iCs w:val="0"/>
                    <w:noProof/>
                  </w:rPr>
                </w:rPrChange>
              </w:rPr>
              <w:delText>2.5.4. 焦点管理</w:delText>
            </w:r>
            <w:r w:rsidDel="00731F50">
              <w:rPr>
                <w:noProof/>
                <w:webHidden/>
              </w:rPr>
              <w:tab/>
              <w:delText>42</w:delText>
            </w:r>
          </w:del>
        </w:p>
        <w:p w:rsidR="00C9465A" w:rsidDel="00731F50" w:rsidRDefault="00C9465A">
          <w:pPr>
            <w:pStyle w:val="TOC3"/>
            <w:tabs>
              <w:tab w:val="right" w:leader="dot" w:pos="8290"/>
            </w:tabs>
            <w:rPr>
              <w:del w:id="149" w:author="lin qs" w:date="2019-05-23T13:35:00Z"/>
              <w:rFonts w:eastAsiaTheme="minorEastAsia"/>
              <w:i w:val="0"/>
              <w:iCs w:val="0"/>
              <w:noProof/>
              <w:sz w:val="21"/>
              <w:szCs w:val="24"/>
            </w:rPr>
          </w:pPr>
          <w:del w:id="150" w:author="lin qs" w:date="2019-05-23T13:35:00Z">
            <w:r w:rsidRPr="00731F50" w:rsidDel="00731F50">
              <w:rPr>
                <w:rPrChange w:id="151" w:author="lin qs" w:date="2019-05-23T13:35:00Z">
                  <w:rPr>
                    <w:rStyle w:val="a4"/>
                    <w:i w:val="0"/>
                    <w:iCs w:val="0"/>
                    <w:noProof/>
                  </w:rPr>
                </w:rPrChange>
              </w:rPr>
              <w:delText>2.5.5. 设计建议</w:delText>
            </w:r>
            <w:r w:rsidDel="00731F50">
              <w:rPr>
                <w:noProof/>
                <w:webHidden/>
              </w:rPr>
              <w:tab/>
              <w:delText>45</w:delText>
            </w:r>
          </w:del>
        </w:p>
        <w:p w:rsidR="00C9465A" w:rsidDel="00731F50" w:rsidRDefault="00C9465A">
          <w:pPr>
            <w:pStyle w:val="TOC1"/>
            <w:tabs>
              <w:tab w:val="right" w:leader="dot" w:pos="8290"/>
            </w:tabs>
            <w:rPr>
              <w:del w:id="152" w:author="lin qs" w:date="2019-05-23T13:35:00Z"/>
              <w:rFonts w:eastAsiaTheme="minorEastAsia"/>
              <w:b w:val="0"/>
              <w:bCs w:val="0"/>
              <w:caps w:val="0"/>
              <w:noProof/>
              <w:sz w:val="21"/>
              <w:szCs w:val="24"/>
            </w:rPr>
          </w:pPr>
          <w:del w:id="153" w:author="lin qs" w:date="2019-05-23T13:35:00Z">
            <w:r w:rsidRPr="00731F50" w:rsidDel="00731F50">
              <w:rPr>
                <w:rPrChange w:id="154" w:author="lin qs" w:date="2019-05-23T13:35:00Z">
                  <w:rPr>
                    <w:rStyle w:val="a4"/>
                    <w:b w:val="0"/>
                    <w:bCs w:val="0"/>
                    <w:caps w:val="0"/>
                    <w:noProof/>
                  </w:rPr>
                </w:rPrChange>
              </w:rPr>
              <w:delText>三、无障碍检验及测试</w:delText>
            </w:r>
            <w:r w:rsidDel="00731F50">
              <w:rPr>
                <w:noProof/>
                <w:webHidden/>
              </w:rPr>
              <w:tab/>
              <w:delText>47</w:delText>
            </w:r>
          </w:del>
        </w:p>
        <w:p w:rsidR="00C9465A" w:rsidDel="00731F50" w:rsidRDefault="00C9465A">
          <w:pPr>
            <w:pStyle w:val="TOC2"/>
            <w:tabs>
              <w:tab w:val="right" w:leader="dot" w:pos="8290"/>
            </w:tabs>
            <w:rPr>
              <w:del w:id="155" w:author="lin qs" w:date="2019-05-23T13:35:00Z"/>
              <w:rFonts w:eastAsiaTheme="minorEastAsia"/>
              <w:smallCaps w:val="0"/>
              <w:noProof/>
              <w:sz w:val="21"/>
              <w:szCs w:val="24"/>
            </w:rPr>
          </w:pPr>
          <w:del w:id="156" w:author="lin qs" w:date="2019-05-23T13:35:00Z">
            <w:r w:rsidRPr="00731F50" w:rsidDel="00731F50">
              <w:rPr>
                <w:rPrChange w:id="157" w:author="lin qs" w:date="2019-05-23T13:35:00Z">
                  <w:rPr>
                    <w:rStyle w:val="a4"/>
                    <w:smallCaps w:val="0"/>
                    <w:noProof/>
                  </w:rPr>
                </w:rPrChange>
              </w:rPr>
              <w:delText>3.1. 开发辅助工具</w:delText>
            </w:r>
            <w:r w:rsidDel="00731F50">
              <w:rPr>
                <w:noProof/>
                <w:webHidden/>
              </w:rPr>
              <w:tab/>
              <w:delText>47</w:delText>
            </w:r>
          </w:del>
        </w:p>
        <w:p w:rsidR="00C9465A" w:rsidDel="00731F50" w:rsidRDefault="00C9465A">
          <w:pPr>
            <w:pStyle w:val="TOC3"/>
            <w:tabs>
              <w:tab w:val="right" w:leader="dot" w:pos="8290"/>
            </w:tabs>
            <w:rPr>
              <w:del w:id="158" w:author="lin qs" w:date="2019-05-23T13:35:00Z"/>
              <w:rFonts w:eastAsiaTheme="minorEastAsia"/>
              <w:i w:val="0"/>
              <w:iCs w:val="0"/>
              <w:noProof/>
              <w:sz w:val="21"/>
              <w:szCs w:val="24"/>
            </w:rPr>
          </w:pPr>
          <w:del w:id="159" w:author="lin qs" w:date="2019-05-23T13:35:00Z">
            <w:r w:rsidRPr="00731F50" w:rsidDel="00731F50">
              <w:rPr>
                <w:rPrChange w:id="160" w:author="lin qs" w:date="2019-05-23T13:35:00Z">
                  <w:rPr>
                    <w:rStyle w:val="a4"/>
                    <w:i w:val="0"/>
                    <w:iCs w:val="0"/>
                    <w:noProof/>
                  </w:rPr>
                </w:rPrChange>
              </w:rPr>
              <w:delText>3.1.1. 静态分析工具</w:delText>
            </w:r>
            <w:r w:rsidDel="00731F50">
              <w:rPr>
                <w:noProof/>
                <w:webHidden/>
              </w:rPr>
              <w:tab/>
              <w:delText>47</w:delText>
            </w:r>
          </w:del>
        </w:p>
        <w:p w:rsidR="00C9465A" w:rsidDel="00731F50" w:rsidRDefault="00C9465A">
          <w:pPr>
            <w:pStyle w:val="TOC3"/>
            <w:tabs>
              <w:tab w:val="right" w:leader="dot" w:pos="8290"/>
            </w:tabs>
            <w:rPr>
              <w:del w:id="161" w:author="lin qs" w:date="2019-05-23T13:35:00Z"/>
              <w:rFonts w:eastAsiaTheme="minorEastAsia"/>
              <w:i w:val="0"/>
              <w:iCs w:val="0"/>
              <w:noProof/>
              <w:sz w:val="21"/>
              <w:szCs w:val="24"/>
            </w:rPr>
          </w:pPr>
          <w:del w:id="162" w:author="lin qs" w:date="2019-05-23T13:35:00Z">
            <w:r w:rsidRPr="00731F50" w:rsidDel="00731F50">
              <w:rPr>
                <w:rPrChange w:id="163" w:author="lin qs" w:date="2019-05-23T13:35:00Z">
                  <w:rPr>
                    <w:rStyle w:val="a4"/>
                    <w:i w:val="0"/>
                    <w:iCs w:val="0"/>
                    <w:noProof/>
                  </w:rPr>
                </w:rPrChange>
              </w:rPr>
              <w:delText>3.1.2. 浏览器检测工具</w:delText>
            </w:r>
            <w:r w:rsidDel="00731F50">
              <w:rPr>
                <w:noProof/>
                <w:webHidden/>
              </w:rPr>
              <w:tab/>
              <w:delText>47</w:delText>
            </w:r>
          </w:del>
        </w:p>
        <w:p w:rsidR="00C9465A" w:rsidDel="00731F50" w:rsidRDefault="00C9465A">
          <w:pPr>
            <w:pStyle w:val="TOC3"/>
            <w:tabs>
              <w:tab w:val="right" w:leader="dot" w:pos="8290"/>
            </w:tabs>
            <w:rPr>
              <w:del w:id="164" w:author="lin qs" w:date="2019-05-23T13:35:00Z"/>
              <w:rFonts w:eastAsiaTheme="minorEastAsia"/>
              <w:i w:val="0"/>
              <w:iCs w:val="0"/>
              <w:noProof/>
              <w:sz w:val="21"/>
              <w:szCs w:val="24"/>
            </w:rPr>
          </w:pPr>
          <w:del w:id="165" w:author="lin qs" w:date="2019-05-23T13:35:00Z">
            <w:r w:rsidRPr="00731F50" w:rsidDel="00731F50">
              <w:rPr>
                <w:rPrChange w:id="166" w:author="lin qs" w:date="2019-05-23T13:35:00Z">
                  <w:rPr>
                    <w:rStyle w:val="a4"/>
                    <w:i w:val="0"/>
                    <w:iCs w:val="0"/>
                    <w:noProof/>
                  </w:rPr>
                </w:rPrChange>
              </w:rPr>
              <w:delText>3.1.3. 视觉测试工具</w:delText>
            </w:r>
            <w:r w:rsidDel="00731F50">
              <w:rPr>
                <w:noProof/>
                <w:webHidden/>
              </w:rPr>
              <w:tab/>
              <w:delText>48</w:delText>
            </w:r>
          </w:del>
        </w:p>
        <w:p w:rsidR="00C9465A" w:rsidDel="00731F50" w:rsidRDefault="00C9465A">
          <w:pPr>
            <w:pStyle w:val="TOC2"/>
            <w:tabs>
              <w:tab w:val="right" w:leader="dot" w:pos="8290"/>
            </w:tabs>
            <w:rPr>
              <w:del w:id="167" w:author="lin qs" w:date="2019-05-23T13:35:00Z"/>
              <w:rFonts w:eastAsiaTheme="minorEastAsia"/>
              <w:smallCaps w:val="0"/>
              <w:noProof/>
              <w:sz w:val="21"/>
              <w:szCs w:val="24"/>
            </w:rPr>
          </w:pPr>
          <w:del w:id="168" w:author="lin qs" w:date="2019-05-23T13:35:00Z">
            <w:r w:rsidRPr="00731F50" w:rsidDel="00731F50">
              <w:rPr>
                <w:rPrChange w:id="169" w:author="lin qs" w:date="2019-05-23T13:35:00Z">
                  <w:rPr>
                    <w:rStyle w:val="a4"/>
                    <w:smallCaps w:val="0"/>
                    <w:noProof/>
                  </w:rPr>
                </w:rPrChange>
              </w:rPr>
              <w:delText>3.2. 整体测试</w:delText>
            </w:r>
            <w:r w:rsidDel="00731F50">
              <w:rPr>
                <w:noProof/>
                <w:webHidden/>
              </w:rPr>
              <w:tab/>
              <w:delText>48</w:delText>
            </w:r>
          </w:del>
        </w:p>
        <w:p w:rsidR="00C9465A" w:rsidDel="00731F50" w:rsidRDefault="00C9465A">
          <w:pPr>
            <w:pStyle w:val="TOC3"/>
            <w:tabs>
              <w:tab w:val="right" w:leader="dot" w:pos="8290"/>
            </w:tabs>
            <w:rPr>
              <w:del w:id="170" w:author="lin qs" w:date="2019-05-23T13:35:00Z"/>
              <w:rFonts w:eastAsiaTheme="minorEastAsia"/>
              <w:i w:val="0"/>
              <w:iCs w:val="0"/>
              <w:noProof/>
              <w:sz w:val="21"/>
              <w:szCs w:val="24"/>
            </w:rPr>
          </w:pPr>
          <w:del w:id="171" w:author="lin qs" w:date="2019-05-23T13:35:00Z">
            <w:r w:rsidRPr="00731F50" w:rsidDel="00731F50">
              <w:rPr>
                <w:rPrChange w:id="172" w:author="lin qs" w:date="2019-05-23T13:35:00Z">
                  <w:rPr>
                    <w:rStyle w:val="a4"/>
                    <w:i w:val="0"/>
                    <w:iCs w:val="0"/>
                    <w:noProof/>
                  </w:rPr>
                </w:rPrChange>
              </w:rPr>
              <w:delText>3.2.1. 测试样本选择</w:delText>
            </w:r>
            <w:r w:rsidDel="00731F50">
              <w:rPr>
                <w:noProof/>
                <w:webHidden/>
              </w:rPr>
              <w:tab/>
              <w:delText>48</w:delText>
            </w:r>
          </w:del>
        </w:p>
        <w:p w:rsidR="00C9465A" w:rsidDel="00731F50" w:rsidRDefault="00C9465A">
          <w:pPr>
            <w:pStyle w:val="TOC3"/>
            <w:tabs>
              <w:tab w:val="right" w:leader="dot" w:pos="8290"/>
            </w:tabs>
            <w:rPr>
              <w:del w:id="173" w:author="lin qs" w:date="2019-05-23T13:35:00Z"/>
              <w:rFonts w:eastAsiaTheme="minorEastAsia"/>
              <w:i w:val="0"/>
              <w:iCs w:val="0"/>
              <w:noProof/>
              <w:sz w:val="21"/>
              <w:szCs w:val="24"/>
            </w:rPr>
          </w:pPr>
          <w:del w:id="174" w:author="lin qs" w:date="2019-05-23T13:35:00Z">
            <w:r w:rsidRPr="00731F50" w:rsidDel="00731F50">
              <w:rPr>
                <w:rPrChange w:id="175" w:author="lin qs" w:date="2019-05-23T13:35:00Z">
                  <w:rPr>
                    <w:rStyle w:val="a4"/>
                    <w:i w:val="0"/>
                    <w:iCs w:val="0"/>
                    <w:noProof/>
                  </w:rPr>
                </w:rPrChange>
              </w:rPr>
              <w:delText>3.2.2 多层次测试检查</w:delText>
            </w:r>
            <w:r w:rsidDel="00731F50">
              <w:rPr>
                <w:noProof/>
                <w:webHidden/>
              </w:rPr>
              <w:tab/>
              <w:delText>49</w:delText>
            </w:r>
          </w:del>
        </w:p>
        <w:p w:rsidR="00747FEC" w:rsidRDefault="00747FEC" w:rsidP="00FD17D4">
          <w:pPr>
            <w:ind w:firstLine="480"/>
          </w:pPr>
          <w:r>
            <w:rPr>
              <w:b/>
              <w:bCs/>
              <w:noProof/>
            </w:rPr>
            <w:fldChar w:fldCharType="end"/>
          </w:r>
        </w:p>
      </w:sdtContent>
    </w:sdt>
    <w:p w:rsidR="00747FEC" w:rsidRDefault="00747FEC" w:rsidP="00FD17D4">
      <w:pPr>
        <w:ind w:firstLine="480"/>
        <w:jc w:val="center"/>
      </w:pPr>
    </w:p>
    <w:p w:rsidR="00C9465A" w:rsidRDefault="00C9465A">
      <w:pPr>
        <w:widowControl/>
        <w:jc w:val="left"/>
        <w:rPr>
          <w:b/>
          <w:bCs/>
          <w:kern w:val="44"/>
          <w:sz w:val="44"/>
          <w:szCs w:val="44"/>
        </w:rPr>
      </w:pPr>
      <w:r>
        <w:lastRenderedPageBreak/>
        <w:br w:type="page"/>
      </w:r>
    </w:p>
    <w:p w:rsidR="00237772" w:rsidRDefault="008F59F8" w:rsidP="00FD17D4">
      <w:pPr>
        <w:pStyle w:val="1"/>
      </w:pPr>
      <w:bookmarkStart w:id="176" w:name="_Toc9510960"/>
      <w:r>
        <w:rPr>
          <w:rFonts w:hint="eastAsia"/>
        </w:rPr>
        <w:lastRenderedPageBreak/>
        <w:t>一、</w:t>
      </w:r>
      <w:r w:rsidR="00237772">
        <w:rPr>
          <w:rFonts w:hint="eastAsia"/>
        </w:rPr>
        <w:t>无障碍背景介绍</w:t>
      </w:r>
      <w:bookmarkEnd w:id="176"/>
    </w:p>
    <w:p w:rsidR="00237772" w:rsidRDefault="008F59F8" w:rsidP="00FD17D4">
      <w:pPr>
        <w:pStyle w:val="2"/>
      </w:pPr>
      <w:bookmarkStart w:id="177" w:name="_Toc9510961"/>
      <w:r>
        <w:t xml:space="preserve">1.1. </w:t>
      </w:r>
      <w:r w:rsidR="00237772">
        <w:rPr>
          <w:rFonts w:hint="eastAsia"/>
        </w:rPr>
        <w:t>社会背景</w:t>
      </w:r>
      <w:bookmarkEnd w:id="177"/>
    </w:p>
    <w:p w:rsidR="00532FDF" w:rsidRDefault="00532FDF" w:rsidP="009849F3">
      <w:pPr>
        <w:ind w:firstLineChars="200" w:firstLine="480"/>
      </w:pPr>
      <w:r>
        <w:t>网络是对所有人开放的，可访问性（Accessibility）指的是让网站对尽可能多的人而言是可用的。无论有怎样身体条件、处于什么样的现实环境，比如有视觉障碍的人，坐轮椅的人，抱着婴儿的成人等，每一个人都应该拥有相同的机会能够访问网站，本文主要讨论 PC Web 的无障碍。</w:t>
      </w:r>
    </w:p>
    <w:p w:rsidR="00532FDF" w:rsidRDefault="00532FDF" w:rsidP="009849F3">
      <w:pPr>
        <w:ind w:firstLineChars="200" w:firstLine="480"/>
      </w:pPr>
    </w:p>
    <w:p w:rsidR="00532FDF" w:rsidRDefault="00532FDF" w:rsidP="009849F3">
      <w:pPr>
        <w:ind w:firstLineChars="200" w:firstLine="480"/>
      </w:pPr>
      <w:r>
        <w:t>有障碍的访问用户可分为以下几类：</w:t>
      </w:r>
    </w:p>
    <w:tbl>
      <w:tblPr>
        <w:tblStyle w:val="a5"/>
        <w:tblW w:w="0" w:type="auto"/>
        <w:tblLook w:val="04A0" w:firstRow="1" w:lastRow="0" w:firstColumn="1" w:lastColumn="0" w:noHBand="0" w:noVBand="1"/>
      </w:tblPr>
      <w:tblGrid>
        <w:gridCol w:w="4145"/>
        <w:gridCol w:w="4145"/>
      </w:tblGrid>
      <w:tr w:rsidR="005B503B" w:rsidTr="005B503B">
        <w:tc>
          <w:tcPr>
            <w:tcW w:w="4145" w:type="dxa"/>
          </w:tcPr>
          <w:p w:rsidR="005B503B" w:rsidRPr="005B503B" w:rsidRDefault="005B503B" w:rsidP="005B503B">
            <w:pPr>
              <w:jc w:val="center"/>
              <w:rPr>
                <w:b/>
              </w:rPr>
            </w:pPr>
            <w:r w:rsidRPr="005B503B">
              <w:rPr>
                <w:b/>
              </w:rPr>
              <w:t>类型</w:t>
            </w:r>
          </w:p>
        </w:tc>
        <w:tc>
          <w:tcPr>
            <w:tcW w:w="4145" w:type="dxa"/>
          </w:tcPr>
          <w:p w:rsidR="005B503B" w:rsidRPr="005B503B" w:rsidRDefault="005B503B" w:rsidP="005B503B">
            <w:pPr>
              <w:jc w:val="center"/>
              <w:rPr>
                <w:b/>
              </w:rPr>
            </w:pPr>
            <w:r w:rsidRPr="005B503B">
              <w:rPr>
                <w:b/>
              </w:rPr>
              <w:t>举例</w:t>
            </w:r>
          </w:p>
        </w:tc>
      </w:tr>
      <w:tr w:rsidR="005B503B" w:rsidTr="005B503B">
        <w:tc>
          <w:tcPr>
            <w:tcW w:w="4145" w:type="dxa"/>
          </w:tcPr>
          <w:p w:rsidR="005B503B" w:rsidRPr="00D85B70" w:rsidRDefault="005B503B" w:rsidP="005B503B">
            <w:pPr>
              <w:jc w:val="center"/>
            </w:pPr>
            <w:r w:rsidRPr="00D85B70">
              <w:t>视觉障碍</w:t>
            </w:r>
          </w:p>
        </w:tc>
        <w:tc>
          <w:tcPr>
            <w:tcW w:w="4145" w:type="dxa"/>
          </w:tcPr>
          <w:p w:rsidR="005B503B" w:rsidRPr="00D85B70" w:rsidRDefault="005B503B" w:rsidP="005B503B">
            <w:pPr>
              <w:jc w:val="center"/>
            </w:pPr>
            <w:r w:rsidRPr="00D85B70">
              <w:t>色弱、色盲、完全失明</w:t>
            </w:r>
          </w:p>
        </w:tc>
      </w:tr>
      <w:tr w:rsidR="005B503B" w:rsidTr="005B503B">
        <w:tc>
          <w:tcPr>
            <w:tcW w:w="4145" w:type="dxa"/>
          </w:tcPr>
          <w:p w:rsidR="005B503B" w:rsidRPr="00D85B70" w:rsidRDefault="005B503B" w:rsidP="005B503B">
            <w:pPr>
              <w:jc w:val="center"/>
            </w:pPr>
            <w:r w:rsidRPr="00D85B70">
              <w:t>身体障碍</w:t>
            </w:r>
          </w:p>
        </w:tc>
        <w:tc>
          <w:tcPr>
            <w:tcW w:w="4145" w:type="dxa"/>
          </w:tcPr>
          <w:p w:rsidR="005B503B" w:rsidRPr="00D85B70" w:rsidRDefault="005B503B" w:rsidP="005B503B">
            <w:pPr>
              <w:jc w:val="center"/>
            </w:pPr>
            <w:r w:rsidRPr="00D85B70">
              <w:t>无法使用鼠标甚至键盘</w:t>
            </w:r>
          </w:p>
        </w:tc>
      </w:tr>
      <w:tr w:rsidR="005B503B" w:rsidTr="005B503B">
        <w:tc>
          <w:tcPr>
            <w:tcW w:w="4145" w:type="dxa"/>
          </w:tcPr>
          <w:p w:rsidR="005B503B" w:rsidRPr="00D85B70" w:rsidRDefault="005B503B" w:rsidP="005B503B">
            <w:pPr>
              <w:jc w:val="center"/>
            </w:pPr>
            <w:r w:rsidRPr="00D85B70">
              <w:t>认知障碍</w:t>
            </w:r>
          </w:p>
        </w:tc>
        <w:tc>
          <w:tcPr>
            <w:tcW w:w="4145" w:type="dxa"/>
          </w:tcPr>
          <w:p w:rsidR="005B503B" w:rsidRPr="00D85B70" w:rsidRDefault="005B503B" w:rsidP="005B503B">
            <w:pPr>
              <w:jc w:val="center"/>
            </w:pPr>
            <w:r w:rsidRPr="00D85B70">
              <w:t>学习困难或记忆力差</w:t>
            </w:r>
          </w:p>
        </w:tc>
      </w:tr>
      <w:tr w:rsidR="005B503B" w:rsidTr="005B503B">
        <w:tc>
          <w:tcPr>
            <w:tcW w:w="4145" w:type="dxa"/>
          </w:tcPr>
          <w:p w:rsidR="005B503B" w:rsidRPr="00D85B70" w:rsidRDefault="005B503B" w:rsidP="005B503B">
            <w:pPr>
              <w:jc w:val="center"/>
            </w:pPr>
            <w:r w:rsidRPr="00D85B70">
              <w:t>读写障碍</w:t>
            </w:r>
          </w:p>
        </w:tc>
        <w:tc>
          <w:tcPr>
            <w:tcW w:w="4145" w:type="dxa"/>
          </w:tcPr>
          <w:p w:rsidR="005B503B" w:rsidRPr="00D85B70" w:rsidRDefault="005B503B" w:rsidP="005B503B">
            <w:pPr>
              <w:jc w:val="center"/>
            </w:pPr>
            <w:r w:rsidRPr="00D85B70">
              <w:t>无法阅读，难以认字</w:t>
            </w:r>
          </w:p>
        </w:tc>
      </w:tr>
      <w:tr w:rsidR="005B503B" w:rsidTr="005B503B">
        <w:tc>
          <w:tcPr>
            <w:tcW w:w="4145" w:type="dxa"/>
          </w:tcPr>
          <w:p w:rsidR="005B503B" w:rsidRPr="00D85B70" w:rsidRDefault="005B503B" w:rsidP="005B503B">
            <w:pPr>
              <w:jc w:val="center"/>
            </w:pPr>
            <w:r w:rsidRPr="00D85B70">
              <w:t>听力障碍</w:t>
            </w:r>
          </w:p>
        </w:tc>
        <w:tc>
          <w:tcPr>
            <w:tcW w:w="4145" w:type="dxa"/>
          </w:tcPr>
          <w:p w:rsidR="005B503B" w:rsidRDefault="005B503B" w:rsidP="005B503B">
            <w:pPr>
              <w:jc w:val="center"/>
            </w:pPr>
            <w:r w:rsidRPr="00D85B70">
              <w:t>耳聋，听不到或听不清</w:t>
            </w:r>
          </w:p>
        </w:tc>
      </w:tr>
    </w:tbl>
    <w:p w:rsidR="005B503B" w:rsidRDefault="005B503B" w:rsidP="00532FDF"/>
    <w:p w:rsidR="00237772" w:rsidRDefault="008F59F8" w:rsidP="00FD17D4">
      <w:pPr>
        <w:pStyle w:val="2"/>
      </w:pPr>
      <w:bookmarkStart w:id="178" w:name="_Toc9510962"/>
      <w:r>
        <w:rPr>
          <w:rFonts w:hint="eastAsia"/>
        </w:rPr>
        <w:t>1</w:t>
      </w:r>
      <w:r>
        <w:t xml:space="preserve">.2. </w:t>
      </w:r>
      <w:r w:rsidR="00237772">
        <w:rPr>
          <w:rFonts w:hint="eastAsia"/>
        </w:rPr>
        <w:t>无障碍标准</w:t>
      </w:r>
      <w:bookmarkEnd w:id="178"/>
    </w:p>
    <w:p w:rsidR="00571077" w:rsidRDefault="00571077" w:rsidP="00C9465A">
      <w:pPr>
        <w:ind w:firstLineChars="200" w:firstLine="480"/>
      </w:pPr>
      <w:r>
        <w:t>通过前面的介绍，我们知道了如何使用 WAI-ARIA 来使得网页更具无障碍性，但是在进行无障碍开发与检测时，我们还需要了解相应的标准规范，才能具体知道哪些无障碍改造是必须要做的，哪些改造是视情况而定的，这有利于各位开发者根据需求，高效的完成改造的过程。</w:t>
      </w:r>
    </w:p>
    <w:p w:rsidR="00571077" w:rsidRDefault="00571077" w:rsidP="00571077">
      <w:pPr>
        <w:jc w:val="left"/>
      </w:pPr>
    </w:p>
    <w:p w:rsidR="00571077" w:rsidRDefault="00571077" w:rsidP="00571077">
      <w:pPr>
        <w:pStyle w:val="3"/>
      </w:pPr>
      <w:bookmarkStart w:id="179" w:name="_Toc9510963"/>
      <w:r>
        <w:t>1.2.</w:t>
      </w:r>
      <w:r w:rsidR="00C9465A">
        <w:t>1</w:t>
      </w:r>
      <w:r>
        <w:t>. 国家无障碍标准</w:t>
      </w:r>
      <w:bookmarkEnd w:id="179"/>
    </w:p>
    <w:p w:rsidR="00571077" w:rsidRDefault="00571077" w:rsidP="001816AD">
      <w:pPr>
        <w:ind w:firstLineChars="200" w:firstLine="480"/>
      </w:pPr>
      <w:r>
        <w:t>目前我国的无障碍国标也正处于报批阶段，其中分为一级、二级、三级这三个等级。</w:t>
      </w:r>
    </w:p>
    <w:p w:rsidR="00571077" w:rsidRDefault="00571077" w:rsidP="001816AD">
      <w:pPr>
        <w:ind w:firstLineChars="200" w:firstLine="480"/>
      </w:pPr>
    </w:p>
    <w:p w:rsidR="00571077" w:rsidRDefault="00571077" w:rsidP="001816AD">
      <w:pPr>
        <w:ind w:firstLineChars="200" w:firstLine="480"/>
      </w:pPr>
      <w:r>
        <w:t>其中，一级须满足对应 20 项指标；二级须满足一级全部指标与二级 17 项指标；三级需满足全部 59 项指标。</w:t>
      </w:r>
    </w:p>
    <w:p w:rsidR="00571077" w:rsidRDefault="00571077" w:rsidP="00571077">
      <w:pPr>
        <w:jc w:val="left"/>
      </w:pPr>
    </w:p>
    <w:p w:rsidR="00571077" w:rsidRDefault="00571077" w:rsidP="009849F3">
      <w:pPr>
        <w:pStyle w:val="3"/>
      </w:pPr>
      <w:bookmarkStart w:id="180" w:name="_Toc9510964"/>
      <w:r>
        <w:t>1.2.</w:t>
      </w:r>
      <w:r w:rsidR="00C9465A">
        <w:t>2</w:t>
      </w:r>
      <w:r>
        <w:t xml:space="preserve">. </w:t>
      </w:r>
      <w:r w:rsidR="00C9465A">
        <w:rPr>
          <w:rFonts w:hint="eastAsia"/>
        </w:rPr>
        <w:t>WCAG及</w:t>
      </w:r>
      <w:r>
        <w:rPr>
          <w:rFonts w:hint="eastAsia"/>
        </w:rPr>
        <w:t>其他地区</w:t>
      </w:r>
      <w:r w:rsidR="00C9465A">
        <w:rPr>
          <w:rFonts w:hint="eastAsia"/>
        </w:rPr>
        <w:t>标准</w:t>
      </w:r>
      <w:bookmarkEnd w:id="180"/>
    </w:p>
    <w:p w:rsidR="00C9465A" w:rsidRDefault="00C9465A" w:rsidP="00C9465A">
      <w:pPr>
        <w:ind w:firstLineChars="200" w:firstLine="480"/>
      </w:pPr>
      <w:r>
        <w:t>在 Web 无障碍领域，有一份由 WAI (Web Accessibility Initiative) Web 可访问性和 W3C (World Wide Web Consortium) 万维网联盟发布的创建可访问性网站的权威指南WCAG (Web Content Accessibility Guidelines) Web 内容可访问性指南，来约束不同用户代理（浏览器，屏幕阅读器）的行为。WCAG 目前的最新版本是版本 2.1，可以在</w:t>
      </w:r>
      <w:hyperlink r:id="rId6" w:history="1">
        <w:r w:rsidRPr="00041865">
          <w:rPr>
            <w:rStyle w:val="a4"/>
          </w:rPr>
          <w:t>官网</w:t>
        </w:r>
      </w:hyperlink>
      <w:r>
        <w:t>找到。</w:t>
      </w:r>
    </w:p>
    <w:p w:rsidR="00C9465A" w:rsidRDefault="00C9465A" w:rsidP="00C9465A">
      <w:pPr>
        <w:ind w:firstLineChars="200" w:firstLine="480"/>
      </w:pPr>
    </w:p>
    <w:p w:rsidR="00C9465A" w:rsidRDefault="00C9465A" w:rsidP="00C9465A">
      <w:pPr>
        <w:ind w:firstLineChars="200" w:firstLine="480"/>
      </w:pPr>
      <w:r>
        <w:t>WCAG 实际上可以当做是一个方法论，比如说这个产品要满足哪些点，对比度要达到什么样的要求，错误提示应该给出一种什么样的形式。它里面可以分为四块，像一个方法论，可以用来检查自己的产品在信息无障碍这块做得怎么样：</w:t>
      </w:r>
    </w:p>
    <w:p w:rsidR="00C9465A" w:rsidRDefault="00C9465A" w:rsidP="00C9465A">
      <w:pPr>
        <w:pStyle w:val="a3"/>
        <w:numPr>
          <w:ilvl w:val="0"/>
          <w:numId w:val="5"/>
        </w:numPr>
        <w:ind w:firstLineChars="0"/>
      </w:pPr>
      <w:r>
        <w:t>可感知性</w:t>
      </w:r>
    </w:p>
    <w:p w:rsidR="00C9465A" w:rsidRDefault="00C9465A" w:rsidP="00C9465A">
      <w:pPr>
        <w:pStyle w:val="a3"/>
        <w:numPr>
          <w:ilvl w:val="0"/>
          <w:numId w:val="5"/>
        </w:numPr>
        <w:ind w:firstLineChars="0"/>
      </w:pPr>
      <w:r>
        <w:t>可操作性</w:t>
      </w:r>
    </w:p>
    <w:p w:rsidR="00C9465A" w:rsidRDefault="00C9465A" w:rsidP="00C9465A">
      <w:pPr>
        <w:pStyle w:val="a3"/>
        <w:numPr>
          <w:ilvl w:val="0"/>
          <w:numId w:val="5"/>
        </w:numPr>
        <w:ind w:firstLineChars="0"/>
      </w:pPr>
      <w:r>
        <w:t>可理解性</w:t>
      </w:r>
    </w:p>
    <w:p w:rsidR="00C9465A" w:rsidRDefault="00C9465A" w:rsidP="00C9465A">
      <w:pPr>
        <w:pStyle w:val="a3"/>
        <w:numPr>
          <w:ilvl w:val="0"/>
          <w:numId w:val="5"/>
        </w:numPr>
        <w:ind w:firstLineChars="0"/>
      </w:pPr>
      <w:r>
        <w:t>鲁棒性</w:t>
      </w:r>
    </w:p>
    <w:p w:rsidR="00C9465A" w:rsidRDefault="00C9465A" w:rsidP="00C9465A">
      <w:pPr>
        <w:ind w:firstLineChars="200" w:firstLine="480"/>
      </w:pPr>
    </w:p>
    <w:p w:rsidR="00C9465A" w:rsidRDefault="00C9465A" w:rsidP="00C9465A">
      <w:pPr>
        <w:ind w:firstLineChars="200" w:firstLine="480"/>
      </w:pPr>
      <w:r>
        <w:t>在 WCAG 中，规定了系统可访问性必须遵循的规则。主要分为 A、AA、AAA 三个等级：</w:t>
      </w:r>
    </w:p>
    <w:p w:rsidR="00C9465A" w:rsidRDefault="00C9465A" w:rsidP="00C9465A">
      <w:pPr>
        <w:pStyle w:val="a3"/>
        <w:numPr>
          <w:ilvl w:val="0"/>
          <w:numId w:val="4"/>
        </w:numPr>
        <w:ind w:firstLineChars="0"/>
      </w:pPr>
      <w:r>
        <w:t>A 是最低一致性要求，往往对设计影响很小，对于那些不使用辅助技术的人来说可能看不到</w:t>
      </w:r>
    </w:p>
    <w:p w:rsidR="00C9465A" w:rsidRDefault="00C9465A" w:rsidP="00C9465A">
      <w:pPr>
        <w:pStyle w:val="a3"/>
        <w:numPr>
          <w:ilvl w:val="0"/>
          <w:numId w:val="4"/>
        </w:numPr>
        <w:ind w:firstLineChars="0"/>
      </w:pPr>
      <w:r>
        <w:t>AA 和 AAA 标准的限制越来越严格，满足每个标准可能是不现实的，WCAG 官方也不建议将 AAA 级合规性作为整个网站的一般策略</w:t>
      </w:r>
    </w:p>
    <w:p w:rsidR="00C9465A" w:rsidRDefault="00C9465A" w:rsidP="00C9465A">
      <w:pPr>
        <w:ind w:firstLineChars="200" w:firstLine="480"/>
      </w:pPr>
      <w:r>
        <w:t>因此，我们推荐网站至少满足 A 级标准，对于部分页面、功能再渐进增强满足更高标准的要求，比如 AA 甚至 AAA。</w:t>
      </w:r>
    </w:p>
    <w:p w:rsidR="005B503B" w:rsidRDefault="00571077" w:rsidP="001816AD">
      <w:pPr>
        <w:ind w:firstLineChars="200" w:firstLine="480"/>
      </w:pPr>
      <w:r>
        <w:t>不同国家地区针对无障碍都颁布了自己的法律法规，比如美国有 508 无障碍法案，更多的信息可查阅中国残联网站上的</w:t>
      </w:r>
      <w:hyperlink r:id="rId7" w:history="1">
        <w:r w:rsidRPr="001E4B1C">
          <w:rPr>
            <w:rStyle w:val="a4"/>
          </w:rPr>
          <w:t>相关国家和地区的无障碍法规</w:t>
        </w:r>
      </w:hyperlink>
      <w:r>
        <w:t>。</w:t>
      </w:r>
    </w:p>
    <w:p w:rsidR="005B503B" w:rsidRDefault="005B503B" w:rsidP="005B503B">
      <w:pPr>
        <w:pStyle w:val="2"/>
      </w:pPr>
      <w:bookmarkStart w:id="181" w:name="_Toc9510965"/>
      <w:r>
        <w:rPr>
          <w:rFonts w:hint="eastAsia"/>
        </w:rPr>
        <w:lastRenderedPageBreak/>
        <w:t>1</w:t>
      </w:r>
      <w:r>
        <w:t>.3. 无障碍术语</w:t>
      </w:r>
      <w:bookmarkEnd w:id="181"/>
    </w:p>
    <w:p w:rsidR="005B503B" w:rsidRDefault="005B503B" w:rsidP="001816AD">
      <w:pPr>
        <w:ind w:firstLineChars="200" w:firstLine="480"/>
      </w:pPr>
      <w:r>
        <w:t>在无障碍开发中，会经常碰到一些术语、首字母缩略词、缩写词。了解它们的含义更利于您之后的无障碍开发。</w:t>
      </w:r>
    </w:p>
    <w:p w:rsidR="00DA4E9A" w:rsidRDefault="00DA4E9A" w:rsidP="00DA4E9A">
      <w:pPr>
        <w:pStyle w:val="a3"/>
        <w:numPr>
          <w:ilvl w:val="0"/>
          <w:numId w:val="38"/>
        </w:numPr>
        <w:ind w:firstLineChars="0"/>
      </w:pPr>
      <w:r>
        <w:t>网页 Page</w:t>
      </w:r>
    </w:p>
    <w:p w:rsidR="00DA4E9A" w:rsidRDefault="00DA4E9A" w:rsidP="00DA4E9A">
      <w:pPr>
        <w:ind w:firstLineChars="200" w:firstLine="480"/>
      </w:pPr>
      <w:r>
        <w:t>指使用HTTP从单一URI获取的非嵌入式资源，以及由用户代理用于呈现或为了与非嵌入式资源一起呈现的其他资源，是构成网站的基本要素。</w:t>
      </w:r>
    </w:p>
    <w:p w:rsidR="00DA4E9A" w:rsidRDefault="00DA4E9A" w:rsidP="00DA4E9A">
      <w:pPr>
        <w:pStyle w:val="a3"/>
        <w:numPr>
          <w:ilvl w:val="0"/>
          <w:numId w:val="38"/>
        </w:numPr>
        <w:ind w:firstLineChars="0"/>
      </w:pPr>
      <w:r>
        <w:t>移动设备 Mobile Device</w:t>
      </w:r>
    </w:p>
    <w:p w:rsidR="00DA4E9A" w:rsidRDefault="00DA4E9A" w:rsidP="00DA4E9A">
      <w:pPr>
        <w:ind w:firstLineChars="200" w:firstLine="480"/>
      </w:pPr>
      <w:r>
        <w:t>小到能够随身携带的小型计算设备，通常能通过显示屏、触摸屏、或数字字母键盘进行用户交互操作并提供多种功能。</w:t>
      </w:r>
    </w:p>
    <w:p w:rsidR="00DA4E9A" w:rsidRDefault="00DA4E9A" w:rsidP="00DA4E9A">
      <w:pPr>
        <w:pStyle w:val="a3"/>
        <w:numPr>
          <w:ilvl w:val="0"/>
          <w:numId w:val="38"/>
        </w:numPr>
        <w:ind w:firstLineChars="0"/>
      </w:pPr>
      <w:r>
        <w:t>移动应用 Mobile Application</w:t>
      </w:r>
    </w:p>
    <w:p w:rsidR="00DA4E9A" w:rsidRDefault="00DA4E9A" w:rsidP="00DA4E9A">
      <w:pPr>
        <w:ind w:firstLineChars="200" w:firstLine="480"/>
      </w:pPr>
      <w:r>
        <w:t>在移动设备上能够运行的应用软件。</w:t>
      </w:r>
    </w:p>
    <w:p w:rsidR="00DA4E9A" w:rsidRDefault="00DA4E9A" w:rsidP="00DA4E9A">
      <w:pPr>
        <w:pStyle w:val="a3"/>
        <w:numPr>
          <w:ilvl w:val="0"/>
          <w:numId w:val="38"/>
        </w:numPr>
        <w:ind w:firstLineChars="0"/>
      </w:pPr>
      <w:r>
        <w:t>辅助技术 Assistive Technology</w:t>
      </w:r>
    </w:p>
    <w:p w:rsidR="00DA4E9A" w:rsidRDefault="00DA4E9A" w:rsidP="00DA4E9A">
      <w:pPr>
        <w:ind w:firstLineChars="200" w:firstLine="480"/>
      </w:pPr>
      <w:r>
        <w:t>作为用户代理或与主流用户代理协同工作的硬件、软件，以提供满足残障用户需求的功能，这些需求常超出主流用户代理所提供的功能要求。</w:t>
      </w:r>
    </w:p>
    <w:p w:rsidR="00DA4E9A" w:rsidRDefault="00DA4E9A" w:rsidP="00DA4E9A">
      <w:pPr>
        <w:pStyle w:val="a3"/>
        <w:numPr>
          <w:ilvl w:val="0"/>
          <w:numId w:val="38"/>
        </w:numPr>
        <w:ind w:firstLineChars="0"/>
      </w:pPr>
      <w:r>
        <w:t>用户代理 User Agent</w:t>
      </w:r>
    </w:p>
    <w:p w:rsidR="00DA4E9A" w:rsidRDefault="00DA4E9A" w:rsidP="00DA4E9A">
      <w:pPr>
        <w:ind w:firstLineChars="200" w:firstLine="480"/>
      </w:pPr>
      <w:r>
        <w:t>为用户检索和呈现网页内容的任何软件。</w:t>
      </w:r>
    </w:p>
    <w:p w:rsidR="00DA4E9A" w:rsidRDefault="00DA4E9A" w:rsidP="00DA4E9A">
      <w:pPr>
        <w:pStyle w:val="a3"/>
        <w:numPr>
          <w:ilvl w:val="0"/>
          <w:numId w:val="38"/>
        </w:numPr>
        <w:ind w:firstLineChars="0"/>
      </w:pPr>
      <w:r>
        <w:t xml:space="preserve">可访问性 Accessibility </w:t>
      </w:r>
    </w:p>
    <w:p w:rsidR="00DA4E9A" w:rsidRDefault="00DA4E9A" w:rsidP="00DA4E9A">
      <w:pPr>
        <w:ind w:firstLineChars="200" w:firstLine="480"/>
      </w:pPr>
      <w:r>
        <w:t>互联网内容对于用户（包括残障用户、老年人和其他用户）的可阅读性和可理解性，互联网内容被通过用户代理进行访问时，向用户提供信息的能力。</w:t>
      </w:r>
    </w:p>
    <w:p w:rsidR="00DA4E9A" w:rsidRDefault="00DA4E9A" w:rsidP="00DA4E9A">
      <w:pPr>
        <w:pStyle w:val="a3"/>
        <w:numPr>
          <w:ilvl w:val="0"/>
          <w:numId w:val="38"/>
        </w:numPr>
        <w:ind w:firstLineChars="0"/>
      </w:pPr>
      <w:r>
        <w:t>网页无障碍 Web Accessibility</w:t>
      </w:r>
    </w:p>
    <w:p w:rsidR="00DA4E9A" w:rsidRDefault="00DA4E9A" w:rsidP="00DA4E9A">
      <w:pPr>
        <w:ind w:firstLineChars="200" w:firstLine="480"/>
      </w:pPr>
      <w:r>
        <w:t>所有人，不管身体能力有没有障碍，都可以访问基于主页的信息和服务。主页无障碍通过适应性技术在主页的应用而达到。</w:t>
      </w:r>
    </w:p>
    <w:p w:rsidR="00DA4E9A" w:rsidRDefault="00DA4E9A" w:rsidP="00DA4E9A">
      <w:pPr>
        <w:pStyle w:val="a3"/>
        <w:numPr>
          <w:ilvl w:val="0"/>
          <w:numId w:val="38"/>
        </w:numPr>
        <w:ind w:firstLineChars="0"/>
      </w:pPr>
      <w:r>
        <w:t>非文本内容 Non-text Content</w:t>
      </w:r>
    </w:p>
    <w:p w:rsidR="00DA4E9A" w:rsidRDefault="00DA4E9A" w:rsidP="00DA4E9A">
      <w:pPr>
        <w:ind w:firstLineChars="200" w:firstLine="480"/>
      </w:pPr>
      <w:r>
        <w:t>任何非字符序列的内容，该字符序列可编程式确定，或者用于序列不是表达人类语言含义的地方。</w:t>
      </w:r>
    </w:p>
    <w:p w:rsidR="00DA4E9A" w:rsidRDefault="00DA4E9A" w:rsidP="00DA4E9A">
      <w:pPr>
        <w:pStyle w:val="a3"/>
        <w:numPr>
          <w:ilvl w:val="0"/>
          <w:numId w:val="38"/>
        </w:numPr>
        <w:ind w:firstLineChars="0"/>
      </w:pPr>
      <w:r>
        <w:t>替代文本 Text Alternative</w:t>
      </w:r>
    </w:p>
    <w:p w:rsidR="00DA4E9A" w:rsidRDefault="00DA4E9A" w:rsidP="00DA4E9A">
      <w:pPr>
        <w:ind w:firstLineChars="200" w:firstLine="480"/>
      </w:pPr>
      <w:r>
        <w:t>可以编程式确定、用于替代非文本内容的文本，或用于补充非文本内容并可以从通过编程式确定的文本中进行引用的文本。评测过程中往往以&lt;alt&gt;、&lt;title&gt;、&lt;caption&gt;标签中的文本内容为例，以及HTML5中&lt;figcaption&gt;标签中的文本为基础（HTML5限定）。</w:t>
      </w:r>
    </w:p>
    <w:p w:rsidR="00DA4E9A" w:rsidRDefault="00DA4E9A" w:rsidP="00DA4E9A">
      <w:pPr>
        <w:ind w:firstLineChars="200" w:firstLine="480"/>
      </w:pPr>
      <w:r>
        <w:t>注：操作可以是过程或服务操作。</w:t>
      </w:r>
    </w:p>
    <w:p w:rsidR="00DA4E9A" w:rsidRDefault="00DA4E9A" w:rsidP="00DA4E9A">
      <w:pPr>
        <w:pStyle w:val="a3"/>
        <w:numPr>
          <w:ilvl w:val="0"/>
          <w:numId w:val="38"/>
        </w:numPr>
        <w:ind w:firstLineChars="0"/>
      </w:pPr>
      <w:r>
        <w:lastRenderedPageBreak/>
        <w:t>HTML5导航结构标签HTML 5 Navigation Structure Tag</w:t>
      </w:r>
    </w:p>
    <w:p w:rsidR="00DA4E9A" w:rsidRDefault="00DA4E9A" w:rsidP="00DA4E9A">
      <w:pPr>
        <w:ind w:firstLineChars="200" w:firstLine="480"/>
      </w:pPr>
      <w:r>
        <w:t>用于帮助浏览器快速访问不同页面内容的HTML5标签。</w:t>
      </w:r>
    </w:p>
    <w:p w:rsidR="00DA4E9A" w:rsidRDefault="00DA4E9A" w:rsidP="00196AA1">
      <w:pPr>
        <w:pStyle w:val="a3"/>
        <w:numPr>
          <w:ilvl w:val="0"/>
          <w:numId w:val="38"/>
        </w:numPr>
        <w:ind w:firstLineChars="0"/>
      </w:pPr>
      <w:r>
        <w:t>辅助工具 Assistive Tool</w:t>
      </w:r>
    </w:p>
    <w:p w:rsidR="00DA4E9A" w:rsidRDefault="00DA4E9A" w:rsidP="00DA4E9A">
      <w:pPr>
        <w:ind w:firstLineChars="200" w:firstLine="480"/>
      </w:pPr>
      <w:r>
        <w:t>辅助进行某项任务、某项操作时所需要使用的工具。为了满足存在身体机能差异性的特殊人群（例如残疾人）的需要，在主流用户代理提供的功能之外，它们提供了一些特殊的功能，也可以与主流用户代理一起提供特殊的功能。本标准涉及的比较重要的辅助工具包括：</w:t>
      </w:r>
    </w:p>
    <w:p w:rsidR="00DA4E9A" w:rsidRDefault="00DA4E9A" w:rsidP="00DA4E9A">
      <w:pPr>
        <w:ind w:firstLineChars="200" w:firstLine="480"/>
      </w:pPr>
      <w:r>
        <w:t>——屏幕放大器，由存在视力障碍的人使用，可以放大屏幕上的字体并改变颜色，以改善改变后的文本和图像的视觉可读性；</w:t>
      </w:r>
    </w:p>
    <w:p w:rsidR="00DA4E9A" w:rsidRDefault="00DA4E9A" w:rsidP="00DA4E9A">
      <w:pPr>
        <w:ind w:firstLineChars="200" w:firstLine="480"/>
      </w:pPr>
      <w:r>
        <w:t>——读屏软件，由存在视力障碍或阅读障碍的人使用，以便通过同步语音或盲文显示来读取文字信息；</w:t>
      </w:r>
    </w:p>
    <w:p w:rsidR="00DA4E9A" w:rsidRDefault="00DA4E9A" w:rsidP="00DA4E9A">
      <w:pPr>
        <w:ind w:firstLineChars="200" w:firstLine="480"/>
      </w:pPr>
      <w:r>
        <w:t>——语音识别软件，可以由存在某些生理障碍的人使用；</w:t>
      </w:r>
    </w:p>
    <w:p w:rsidR="00DA4E9A" w:rsidRDefault="00DA4E9A" w:rsidP="00DA4E9A">
      <w:pPr>
        <w:ind w:firstLineChars="200" w:firstLine="480"/>
      </w:pPr>
      <w:r>
        <w:t>——替代性键盘，由存在某些生理障碍的人使用，以便模拟键盘的功能；</w:t>
      </w:r>
    </w:p>
    <w:p w:rsidR="00DA4E9A" w:rsidRDefault="00DA4E9A" w:rsidP="00DA4E9A">
      <w:pPr>
        <w:ind w:firstLineChars="200" w:firstLine="480"/>
      </w:pPr>
      <w:r>
        <w:t>——替代性指点设备，由存在某些生理障碍的人使用，以模拟鼠标定位和按钮动作。</w:t>
      </w:r>
    </w:p>
    <w:p w:rsidR="00DA4E9A" w:rsidRDefault="00DA4E9A" w:rsidP="00196AA1">
      <w:pPr>
        <w:pStyle w:val="a3"/>
        <w:numPr>
          <w:ilvl w:val="0"/>
          <w:numId w:val="38"/>
        </w:numPr>
        <w:ind w:firstLineChars="0"/>
      </w:pPr>
      <w:r>
        <w:t>点显器 Braille Display</w:t>
      </w:r>
    </w:p>
    <w:p w:rsidR="00DA4E9A" w:rsidRDefault="00DA4E9A" w:rsidP="00DA4E9A">
      <w:pPr>
        <w:ind w:firstLineChars="200" w:firstLine="480"/>
      </w:pPr>
      <w:r>
        <w:t>典型的替代性指点设备，能够将计算机上的信息用盲文同步显示，以便盲人摸读。可与读屏软件配合使用，将读屏软件获得文字以盲文形式展示给用户。</w:t>
      </w:r>
    </w:p>
    <w:p w:rsidR="00DA4E9A" w:rsidRDefault="00DA4E9A" w:rsidP="00196AA1">
      <w:pPr>
        <w:pStyle w:val="a3"/>
        <w:numPr>
          <w:ilvl w:val="0"/>
          <w:numId w:val="38"/>
        </w:numPr>
        <w:ind w:firstLineChars="0"/>
      </w:pPr>
      <w:r>
        <w:t>非文本链接 Non-TextLinks</w:t>
      </w:r>
    </w:p>
    <w:p w:rsidR="00DA4E9A" w:rsidRDefault="00DA4E9A" w:rsidP="00DA4E9A">
      <w:pPr>
        <w:ind w:firstLineChars="200" w:firstLine="480"/>
      </w:pPr>
      <w:r>
        <w:t>任何非字符序列的链接，该链接采用非文本内容表示，如图片链接，控件链接，动画链接等。</w:t>
      </w:r>
    </w:p>
    <w:p w:rsidR="00DA4E9A" w:rsidRDefault="00DA4E9A" w:rsidP="00196AA1">
      <w:pPr>
        <w:pStyle w:val="a3"/>
        <w:numPr>
          <w:ilvl w:val="0"/>
          <w:numId w:val="38"/>
        </w:numPr>
        <w:ind w:firstLineChars="0"/>
      </w:pPr>
      <w:r>
        <w:t>装饰性内容 Decorated Content</w:t>
      </w:r>
    </w:p>
    <w:p w:rsidR="00DA4E9A" w:rsidRDefault="00DA4E9A" w:rsidP="00DA4E9A">
      <w:pPr>
        <w:ind w:firstLineChars="200" w:firstLine="480"/>
      </w:pPr>
      <w:r>
        <w:t>用于装饰的元素，只满足美观的目的，不提供信息，不执行功能，如广告悬浮窗，特效动画等。</w:t>
      </w:r>
    </w:p>
    <w:p w:rsidR="00DA4E9A" w:rsidRDefault="00DA4E9A" w:rsidP="00196AA1">
      <w:pPr>
        <w:pStyle w:val="a3"/>
        <w:numPr>
          <w:ilvl w:val="0"/>
          <w:numId w:val="38"/>
        </w:numPr>
        <w:ind w:firstLineChars="0"/>
      </w:pPr>
      <w:r>
        <w:t>预录多媒体 Pre-record Media</w:t>
      </w:r>
    </w:p>
    <w:p w:rsidR="00DA4E9A" w:rsidRDefault="00DA4E9A" w:rsidP="00DA4E9A">
      <w:pPr>
        <w:ind w:firstLineChars="200" w:firstLine="480"/>
      </w:pPr>
      <w:r>
        <w:t>事先录制好的音频或视频，用于呈现信息的交互式组件。</w:t>
      </w:r>
    </w:p>
    <w:p w:rsidR="00DA4E9A" w:rsidRDefault="00DA4E9A" w:rsidP="00196AA1">
      <w:pPr>
        <w:pStyle w:val="a3"/>
        <w:numPr>
          <w:ilvl w:val="0"/>
          <w:numId w:val="38"/>
        </w:numPr>
        <w:ind w:firstLineChars="0"/>
      </w:pPr>
      <w:r>
        <w:t>实时多媒体 Synchronous Media</w:t>
      </w:r>
    </w:p>
    <w:p w:rsidR="00DA4E9A" w:rsidRDefault="00DA4E9A" w:rsidP="00DA4E9A">
      <w:pPr>
        <w:ind w:firstLineChars="200" w:firstLine="480"/>
      </w:pPr>
      <w:r>
        <w:t>与其他格式实时同步的音频或视频，用于呈现信息或基于时间的交互式组件，除非该媒体是文本的替代媒体，该替代已被清楚地标示。</w:t>
      </w:r>
    </w:p>
    <w:p w:rsidR="00DA4E9A" w:rsidRDefault="00DA4E9A" w:rsidP="00196AA1">
      <w:pPr>
        <w:pStyle w:val="a3"/>
        <w:numPr>
          <w:ilvl w:val="0"/>
          <w:numId w:val="38"/>
        </w:numPr>
        <w:ind w:firstLineChars="0"/>
      </w:pPr>
      <w:r>
        <w:t>焦点 Focus</w:t>
      </w:r>
    </w:p>
    <w:p w:rsidR="00DA4E9A" w:rsidRDefault="00DA4E9A" w:rsidP="00DA4E9A">
      <w:pPr>
        <w:ind w:firstLineChars="200" w:firstLine="480"/>
      </w:pPr>
      <w:r>
        <w:t>电脑操作系统或应用程序需要获得鼠标、键盘或者其他类型的输入设备（比如手写笔）在屏幕（或窗口）上输入信息的位置，这个位置被称作输入焦点，操作系统或应用程序获得输入焦点的行为被称作聚焦。通常鼠标的单击会使系统自</w:t>
      </w:r>
      <w:r>
        <w:lastRenderedPageBreak/>
        <w:t>动获得焦点，光标的移动也会使系统自动获得焦点。</w:t>
      </w:r>
    </w:p>
    <w:p w:rsidR="00DA4E9A" w:rsidRDefault="00DA4E9A" w:rsidP="00196AA1">
      <w:pPr>
        <w:pStyle w:val="a3"/>
        <w:numPr>
          <w:ilvl w:val="0"/>
          <w:numId w:val="38"/>
        </w:numPr>
        <w:ind w:firstLineChars="0"/>
      </w:pPr>
      <w:r>
        <w:t>组件 Component</w:t>
      </w:r>
    </w:p>
    <w:p w:rsidR="00DA4E9A" w:rsidRDefault="00DA4E9A" w:rsidP="00DA4E9A">
      <w:pPr>
        <w:ind w:firstLineChars="200" w:firstLine="480"/>
      </w:pPr>
      <w:r>
        <w:t>软件系统中具有相对独立功能、可独立部署、可组装的软件实体。包括：</w:t>
      </w:r>
    </w:p>
    <w:p w:rsidR="00DA4E9A" w:rsidRDefault="00DA4E9A" w:rsidP="00DA4E9A">
      <w:pPr>
        <w:ind w:firstLineChars="200" w:firstLine="480"/>
      </w:pPr>
      <w:r>
        <w:t>——用户界面组件：帮助完成软件开发中视窗、文本框、按钮、下拉式菜单等UI界面元素的开发；</w:t>
      </w:r>
    </w:p>
    <w:p w:rsidR="00DA4E9A" w:rsidRDefault="00DA4E9A" w:rsidP="00DA4E9A">
      <w:pPr>
        <w:ind w:firstLineChars="200" w:firstLine="480"/>
      </w:pPr>
      <w:r>
        <w:t>——图表组件：帮助软件实现数据可视化，实现开发时较难独立完成的复杂图表；</w:t>
      </w:r>
    </w:p>
    <w:p w:rsidR="00DA4E9A" w:rsidRDefault="00DA4E9A" w:rsidP="00DA4E9A">
      <w:pPr>
        <w:ind w:firstLineChars="200" w:firstLine="480"/>
      </w:pPr>
      <w:r>
        <w:t>——报表组件：在软件中实现报表的浏览查看、设计、编辑、打印等功能；</w:t>
      </w:r>
    </w:p>
    <w:p w:rsidR="00DA4E9A" w:rsidRDefault="00DA4E9A" w:rsidP="00196AA1">
      <w:pPr>
        <w:ind w:firstLineChars="200" w:firstLine="480"/>
      </w:pPr>
      <w:r>
        <w:t>——表格组件：主要实现数据处理和操作的功能。</w:t>
      </w:r>
    </w:p>
    <w:p w:rsidR="00DA4E9A" w:rsidRDefault="00DA4E9A" w:rsidP="00196AA1">
      <w:pPr>
        <w:pStyle w:val="a3"/>
        <w:numPr>
          <w:ilvl w:val="0"/>
          <w:numId w:val="38"/>
        </w:numPr>
        <w:ind w:firstLineChars="0"/>
      </w:pPr>
      <w:r>
        <w:t>控件 Control</w:t>
      </w:r>
    </w:p>
    <w:p w:rsidR="00DA4E9A" w:rsidRDefault="00DA4E9A" w:rsidP="00DA4E9A">
      <w:pPr>
        <w:ind w:firstLineChars="200" w:firstLine="480"/>
      </w:pPr>
      <w:r>
        <w:t>可视化的组件，拥有自己的属性和方法。</w:t>
      </w:r>
    </w:p>
    <w:p w:rsidR="00DA4E9A" w:rsidRDefault="00DA4E9A" w:rsidP="00196AA1">
      <w:pPr>
        <w:pStyle w:val="a3"/>
        <w:numPr>
          <w:ilvl w:val="0"/>
          <w:numId w:val="38"/>
        </w:numPr>
        <w:ind w:firstLineChars="0"/>
      </w:pPr>
      <w:r>
        <w:t>网页模板 Webpage Template</w:t>
      </w:r>
    </w:p>
    <w:p w:rsidR="00DA4E9A" w:rsidRDefault="00DA4E9A" w:rsidP="00DA4E9A">
      <w:pPr>
        <w:ind w:firstLineChars="200" w:firstLine="480"/>
      </w:pPr>
      <w:r>
        <w:t>当网站中有许多页面版式色彩相同的情况下，将其定义为网页模板，并定义其中部分可编辑，部分不可利用网页模板制作其他页面时就会很方便，不易出错。</w:t>
      </w:r>
    </w:p>
    <w:p w:rsidR="00DA4E9A" w:rsidRDefault="00DA4E9A" w:rsidP="00196AA1">
      <w:pPr>
        <w:pStyle w:val="a3"/>
        <w:numPr>
          <w:ilvl w:val="0"/>
          <w:numId w:val="38"/>
        </w:numPr>
        <w:ind w:firstLineChars="0"/>
      </w:pPr>
      <w:r>
        <w:t>布局 Layout</w:t>
      </w:r>
    </w:p>
    <w:p w:rsidR="00DA4E9A" w:rsidRDefault="00DA4E9A" w:rsidP="00DA4E9A">
      <w:pPr>
        <w:ind w:firstLineChars="200" w:firstLine="480"/>
      </w:pPr>
      <w:r>
        <w:t>APP内容中所有对组件进行规划和安排的有关事项。</w:t>
      </w:r>
    </w:p>
    <w:p w:rsidR="00DA4E9A" w:rsidRDefault="00DA4E9A" w:rsidP="00196AA1">
      <w:pPr>
        <w:pStyle w:val="a3"/>
        <w:numPr>
          <w:ilvl w:val="0"/>
          <w:numId w:val="38"/>
        </w:numPr>
        <w:ind w:firstLineChars="0"/>
      </w:pPr>
      <w:r>
        <w:t>触摸 Touch</w:t>
      </w:r>
    </w:p>
    <w:p w:rsidR="00DA4E9A" w:rsidRDefault="00DA4E9A" w:rsidP="00DA4E9A">
      <w:pPr>
        <w:ind w:firstLineChars="200" w:firstLine="480"/>
      </w:pPr>
      <w:r>
        <w:t>用户在滑动屏幕时，触摸点落到APP内容中的某组件上的行为。</w:t>
      </w:r>
    </w:p>
    <w:p w:rsidR="00DA4E9A" w:rsidRDefault="00DA4E9A" w:rsidP="00196AA1">
      <w:pPr>
        <w:pStyle w:val="a3"/>
        <w:numPr>
          <w:ilvl w:val="0"/>
          <w:numId w:val="38"/>
        </w:numPr>
        <w:ind w:firstLineChars="0"/>
      </w:pPr>
      <w:r>
        <w:t>聚焦框 Focus Frame</w:t>
      </w:r>
    </w:p>
    <w:p w:rsidR="00DA4E9A" w:rsidRDefault="00DA4E9A" w:rsidP="00DA4E9A">
      <w:pPr>
        <w:ind w:firstLineChars="200" w:firstLine="480"/>
      </w:pPr>
      <w:r>
        <w:t>在用户代理接入下，APP内容中某组件的可触摸区域，点选该区域中任一点可对该组件进行聚焦。</w:t>
      </w:r>
    </w:p>
    <w:p w:rsidR="00DA4E9A" w:rsidRDefault="00DA4E9A" w:rsidP="00196AA1">
      <w:pPr>
        <w:pStyle w:val="a3"/>
        <w:numPr>
          <w:ilvl w:val="0"/>
          <w:numId w:val="38"/>
        </w:numPr>
        <w:ind w:firstLineChars="0"/>
      </w:pPr>
      <w:r>
        <w:t>CSS像素点 CSS Pixel</w:t>
      </w:r>
    </w:p>
    <w:p w:rsidR="00DA4E9A" w:rsidRDefault="00DA4E9A" w:rsidP="00DA4E9A">
      <w:pPr>
        <w:ind w:firstLineChars="200" w:firstLine="480"/>
      </w:pPr>
      <w:r>
        <w:t>CSS像素是CSS中所有长度和测量的规范度量单位。该单元与密度无关，与显示器中存在的实际硬件像素不同。考虑显示器的物理大小和预设的观看距离，用户代理和操作系统应确保将CSS像素设置为尽可能接近CSS值和单位模块3级参考像素 [ css3-values ]。</w:t>
      </w:r>
    </w:p>
    <w:p w:rsidR="00DA4E9A" w:rsidRDefault="00DA4E9A" w:rsidP="00196AA1">
      <w:pPr>
        <w:pStyle w:val="a3"/>
        <w:numPr>
          <w:ilvl w:val="0"/>
          <w:numId w:val="38"/>
        </w:numPr>
        <w:ind w:firstLineChars="0"/>
      </w:pPr>
      <w:r>
        <w:t>单指针激活 single pointer activation</w:t>
      </w:r>
    </w:p>
    <w:p w:rsidR="005B503B" w:rsidRDefault="00DA4E9A" w:rsidP="00DA4E9A">
      <w:pPr>
        <w:ind w:firstLineChars="200" w:firstLine="480"/>
      </w:pPr>
      <w:r>
        <w:t>与屏幕的一个接触点（与多点触摸）。指针可以是由鼠标光标，笔，触摸（包括多点触摸）或其他指示输入设备制成的屏幕上的任何接触点。这种模式使得无论用户拥有什么硬件，都能轻松编写能够正常工作的站点和应用程序。</w:t>
      </w:r>
    </w:p>
    <w:p w:rsidR="005B503B" w:rsidRDefault="005B503B" w:rsidP="001E4B1C">
      <w:pPr>
        <w:pStyle w:val="a3"/>
        <w:numPr>
          <w:ilvl w:val="0"/>
          <w:numId w:val="6"/>
        </w:numPr>
        <w:ind w:firstLineChars="0"/>
      </w:pPr>
      <w:r>
        <w:t>A11y</w:t>
      </w:r>
    </w:p>
    <w:p w:rsidR="005B503B" w:rsidRDefault="005B503B" w:rsidP="001816AD">
      <w:pPr>
        <w:ind w:firstLineChars="200" w:firstLine="480"/>
      </w:pPr>
      <w:r>
        <w:t>代表 Accessibility，数字 11 代表的是这个单词的字母 a 和字母 y 之间的 11 个字符</w:t>
      </w:r>
    </w:p>
    <w:p w:rsidR="005B503B" w:rsidRDefault="005B503B" w:rsidP="001E4B1C">
      <w:pPr>
        <w:pStyle w:val="a3"/>
        <w:numPr>
          <w:ilvl w:val="0"/>
          <w:numId w:val="6"/>
        </w:numPr>
        <w:ind w:firstLineChars="0"/>
      </w:pPr>
      <w:r>
        <w:lastRenderedPageBreak/>
        <w:t>W3C</w:t>
      </w:r>
    </w:p>
    <w:p w:rsidR="005B503B" w:rsidRDefault="005B503B" w:rsidP="001816AD">
      <w:pPr>
        <w:ind w:firstLineChars="200" w:firstLine="480"/>
      </w:pPr>
      <w:r>
        <w:t>World Wide Web Consortium，万维网联盟，互联网的主要国际标准组织。</w:t>
      </w:r>
    </w:p>
    <w:p w:rsidR="005B503B" w:rsidRDefault="005B503B" w:rsidP="001E4B1C">
      <w:pPr>
        <w:pStyle w:val="a3"/>
        <w:numPr>
          <w:ilvl w:val="0"/>
          <w:numId w:val="6"/>
        </w:numPr>
        <w:ind w:firstLineChars="0"/>
      </w:pPr>
      <w:r>
        <w:t>WAI</w:t>
      </w:r>
    </w:p>
    <w:p w:rsidR="005B503B" w:rsidRDefault="005B503B" w:rsidP="001816AD">
      <w:pPr>
        <w:ind w:firstLineChars="200" w:firstLine="480"/>
      </w:pPr>
      <w:r>
        <w:t>Web Accessibility Initiative, 无障碍网页倡议，由 W3C 发起的旨在改善残疾人对万维网的可访问性的倡议。</w:t>
      </w:r>
    </w:p>
    <w:p w:rsidR="005B503B" w:rsidRDefault="005B503B" w:rsidP="001E4B1C">
      <w:pPr>
        <w:pStyle w:val="a3"/>
        <w:numPr>
          <w:ilvl w:val="0"/>
          <w:numId w:val="6"/>
        </w:numPr>
        <w:ind w:firstLineChars="0"/>
      </w:pPr>
      <w:r>
        <w:t>WCAG</w:t>
      </w:r>
    </w:p>
    <w:p w:rsidR="005B503B" w:rsidRDefault="005B503B" w:rsidP="001816AD">
      <w:pPr>
        <w:ind w:firstLineChars="200" w:firstLine="480"/>
      </w:pPr>
      <w:r>
        <w:t>Web Content Accessibility Guidelines，网页内容可访问性指引，由 WAI 发布的 Web 可访问性指南。</w:t>
      </w:r>
    </w:p>
    <w:p w:rsidR="005B503B" w:rsidRDefault="005B503B" w:rsidP="001E4B1C">
      <w:pPr>
        <w:pStyle w:val="a3"/>
        <w:numPr>
          <w:ilvl w:val="0"/>
          <w:numId w:val="6"/>
        </w:numPr>
        <w:ind w:firstLineChars="0"/>
      </w:pPr>
      <w:r>
        <w:t>WAI-ARIA</w:t>
      </w:r>
    </w:p>
    <w:p w:rsidR="005B503B" w:rsidRDefault="005B503B" w:rsidP="001816AD">
      <w:pPr>
        <w:ind w:firstLineChars="200" w:firstLine="480"/>
      </w:pPr>
      <w:r>
        <w:t>Accessible Rich Internet Applications，W3C 发布的技术规范，指定如何增加网页的可访问性，特别是动态内容和用以下开发的用户界面组件</w:t>
      </w:r>
    </w:p>
    <w:p w:rsidR="005B503B" w:rsidRDefault="005B503B" w:rsidP="001E4B1C">
      <w:pPr>
        <w:pStyle w:val="a3"/>
        <w:numPr>
          <w:ilvl w:val="0"/>
          <w:numId w:val="6"/>
        </w:numPr>
        <w:ind w:firstLineChars="0"/>
      </w:pPr>
      <w:r>
        <w:t>AT</w:t>
      </w:r>
    </w:p>
    <w:p w:rsidR="005B503B" w:rsidRDefault="005B503B" w:rsidP="001816AD">
      <w:pPr>
        <w:ind w:firstLineChars="200" w:firstLine="480"/>
      </w:pPr>
      <w:r>
        <w:t xml:space="preserve">代表 </w:t>
      </w:r>
      <w:hyperlink r:id="rId8" w:history="1">
        <w:r w:rsidRPr="00864FAC">
          <w:rPr>
            <w:rStyle w:val="a4"/>
          </w:rPr>
          <w:t>Assistive Technology</w:t>
        </w:r>
      </w:hyperlink>
      <w:r>
        <w:t>，辅助技术，它是一个总括性术语包括助听器、轮椅、握笔器等。本文内主要指任何用于帮助残疾用户与网站、应用程序或其他技术进行交互的技术（比如屏幕放大镜，屏幕阅读器，文本转语音软件，语音识别软件等）</w:t>
      </w:r>
    </w:p>
    <w:p w:rsidR="005B503B" w:rsidRDefault="005B503B" w:rsidP="001E4B1C">
      <w:pPr>
        <w:pStyle w:val="a3"/>
        <w:numPr>
          <w:ilvl w:val="0"/>
          <w:numId w:val="6"/>
        </w:numPr>
        <w:ind w:firstLineChars="0"/>
      </w:pPr>
      <w:r>
        <w:t>User Agent</w:t>
      </w:r>
    </w:p>
    <w:p w:rsidR="005B503B" w:rsidRDefault="005B503B" w:rsidP="0006551C">
      <w:pPr>
        <w:ind w:firstLineChars="200" w:firstLine="480"/>
      </w:pPr>
      <w:r>
        <w:t>为用户检索和显示 Web 内容的任何软件——根据 WCAG 的定义</w:t>
      </w:r>
      <w:r w:rsidR="0006551C">
        <w:rPr>
          <w:rFonts w:hint="eastAsia"/>
        </w:rPr>
        <w:t>，</w:t>
      </w:r>
      <w:r>
        <w:rPr>
          <w:rFonts w:hint="eastAsia"/>
        </w:rPr>
        <w:t>这</w:t>
      </w:r>
      <w:r>
        <w:t>包括但不限于 web 浏览器、媒体播放器和辅助技术</w:t>
      </w:r>
    </w:p>
    <w:p w:rsidR="005B503B" w:rsidRDefault="005B503B" w:rsidP="001E4B1C">
      <w:pPr>
        <w:pStyle w:val="a3"/>
        <w:numPr>
          <w:ilvl w:val="0"/>
          <w:numId w:val="6"/>
        </w:numPr>
        <w:ind w:firstLineChars="0"/>
      </w:pPr>
      <w:r>
        <w:t>Accessibility API</w:t>
      </w:r>
    </w:p>
    <w:p w:rsidR="005B503B" w:rsidRDefault="005B503B" w:rsidP="001816AD">
      <w:pPr>
        <w:ind w:firstLineChars="200" w:firstLine="480"/>
      </w:pPr>
      <w:r>
        <w:t>可访问性 API</w:t>
      </w:r>
    </w:p>
    <w:p w:rsidR="005B503B" w:rsidRDefault="005B503B" w:rsidP="001E4B1C">
      <w:pPr>
        <w:pStyle w:val="a3"/>
        <w:numPr>
          <w:ilvl w:val="0"/>
          <w:numId w:val="6"/>
        </w:numPr>
        <w:ind w:firstLineChars="0"/>
      </w:pPr>
      <w:r>
        <w:t>Accessibility tree</w:t>
      </w:r>
    </w:p>
    <w:p w:rsidR="005B503B" w:rsidRPr="005B503B" w:rsidRDefault="005B503B" w:rsidP="001816AD">
      <w:pPr>
        <w:ind w:firstLineChars="200" w:firstLine="480"/>
      </w:pPr>
      <w:r>
        <w:t>可访问性树</w:t>
      </w:r>
    </w:p>
    <w:p w:rsidR="00556905" w:rsidRDefault="00556905" w:rsidP="00FD17D4">
      <w:pPr>
        <w:widowControl/>
        <w:ind w:firstLine="480"/>
        <w:jc w:val="left"/>
        <w:rPr>
          <w:b/>
          <w:bCs/>
          <w:kern w:val="44"/>
          <w:sz w:val="44"/>
          <w:szCs w:val="44"/>
        </w:rPr>
      </w:pPr>
      <w:r>
        <w:br w:type="page"/>
      </w:r>
    </w:p>
    <w:p w:rsidR="00237772" w:rsidRDefault="008F59F8" w:rsidP="00FD17D4">
      <w:pPr>
        <w:pStyle w:val="1"/>
      </w:pPr>
      <w:bookmarkStart w:id="182" w:name="_Toc9510966"/>
      <w:r>
        <w:rPr>
          <w:rFonts w:hint="eastAsia"/>
        </w:rPr>
        <w:lastRenderedPageBreak/>
        <w:t>二、</w:t>
      </w:r>
      <w:r w:rsidR="00237772">
        <w:rPr>
          <w:rFonts w:hint="eastAsia"/>
        </w:rPr>
        <w:t>无障碍改造</w:t>
      </w:r>
      <w:bookmarkEnd w:id="182"/>
    </w:p>
    <w:p w:rsidR="00237772" w:rsidRDefault="00237772" w:rsidP="00FD17D4">
      <w:pPr>
        <w:pStyle w:val="2"/>
      </w:pPr>
      <w:bookmarkStart w:id="183" w:name="_Toc9510967"/>
      <w:r>
        <w:t>2.1</w:t>
      </w:r>
      <w:r w:rsidR="008F59F8">
        <w:t>.</w:t>
      </w:r>
      <w:r>
        <w:t xml:space="preserve"> </w:t>
      </w:r>
      <w:r>
        <w:rPr>
          <w:rFonts w:hint="eastAsia"/>
        </w:rPr>
        <w:t>技术背景</w:t>
      </w:r>
      <w:bookmarkEnd w:id="183"/>
    </w:p>
    <w:p w:rsidR="00237772" w:rsidRDefault="00237772" w:rsidP="00FD17D4">
      <w:pPr>
        <w:pStyle w:val="3"/>
      </w:pPr>
      <w:bookmarkStart w:id="184" w:name="_Toc9510968"/>
      <w:r>
        <w:rPr>
          <w:rFonts w:hint="eastAsia"/>
        </w:rPr>
        <w:t>2</w:t>
      </w:r>
      <w:r>
        <w:t>.1.1</w:t>
      </w:r>
      <w:r w:rsidR="008F59F8">
        <w:t>.</w:t>
      </w:r>
      <w:r>
        <w:t xml:space="preserve"> </w:t>
      </w:r>
      <w:r>
        <w:rPr>
          <w:rFonts w:hint="eastAsia"/>
        </w:rPr>
        <w:t>屏幕阅读器及其原理</w:t>
      </w:r>
      <w:bookmarkEnd w:id="184"/>
    </w:p>
    <w:p w:rsidR="007C0DE5" w:rsidRDefault="007C0DE5" w:rsidP="007C0DE5">
      <w:pPr>
        <w:ind w:firstLine="480"/>
        <w:jc w:val="left"/>
      </w:pPr>
      <w:r>
        <w:t>无障碍辅助技术有很多，比如屏幕放大镜，屏幕阅读器，文本转语音软件，语音识别软件等，其中最常使用的便是屏幕阅读器（screen reader）。屏幕阅读器通过大声播放屏幕上展示的内容，帮助盲人或弱视群体使用应用。</w:t>
      </w:r>
    </w:p>
    <w:p w:rsidR="007C0DE5" w:rsidRDefault="007C0DE5" w:rsidP="007C0DE5">
      <w:pPr>
        <w:ind w:firstLine="480"/>
        <w:jc w:val="left"/>
      </w:pPr>
    </w:p>
    <w:p w:rsidR="007C0DE5" w:rsidRDefault="007C0DE5" w:rsidP="007C0DE5">
      <w:pPr>
        <w:ind w:firstLine="480"/>
        <w:jc w:val="left"/>
      </w:pPr>
      <w:r>
        <w:t>现在有很多屏幕阅读器，例如:</w:t>
      </w:r>
    </w:p>
    <w:p w:rsidR="007C0DE5" w:rsidRDefault="007C0DE5" w:rsidP="007C0DE5">
      <w:pPr>
        <w:ind w:firstLine="480"/>
        <w:jc w:val="left"/>
      </w:pPr>
    </w:p>
    <w:p w:rsidR="007C0DE5" w:rsidRDefault="007C0DE5" w:rsidP="007C0DE5">
      <w:pPr>
        <w:pStyle w:val="a3"/>
        <w:numPr>
          <w:ilvl w:val="0"/>
          <w:numId w:val="6"/>
        </w:numPr>
        <w:ind w:firstLineChars="0"/>
        <w:jc w:val="left"/>
      </w:pPr>
      <w:r>
        <w:t>MAC</w:t>
      </w:r>
    </w:p>
    <w:p w:rsidR="007C0DE5" w:rsidRDefault="00DD0D20" w:rsidP="007C0DE5">
      <w:pPr>
        <w:ind w:left="360" w:firstLine="480"/>
        <w:jc w:val="left"/>
      </w:pPr>
      <w:hyperlink r:id="rId9" w:history="1">
        <w:r w:rsidR="007C0DE5" w:rsidRPr="007C0DE5">
          <w:rPr>
            <w:rStyle w:val="a4"/>
          </w:rPr>
          <w:t>VoiceOver</w:t>
        </w:r>
      </w:hyperlink>
    </w:p>
    <w:p w:rsidR="007C0DE5" w:rsidRDefault="007C0DE5" w:rsidP="007C0DE5">
      <w:pPr>
        <w:pStyle w:val="a3"/>
        <w:numPr>
          <w:ilvl w:val="0"/>
          <w:numId w:val="6"/>
        </w:numPr>
        <w:ind w:firstLineChars="0"/>
        <w:jc w:val="left"/>
      </w:pPr>
      <w:r>
        <w:t>Windows:</w:t>
      </w:r>
    </w:p>
    <w:p w:rsidR="007C0DE5" w:rsidRDefault="00DD0D20" w:rsidP="007C0DE5">
      <w:pPr>
        <w:ind w:left="360" w:firstLine="480"/>
        <w:jc w:val="left"/>
      </w:pPr>
      <w:hyperlink r:id="rId10" w:history="1">
        <w:r w:rsidR="007C0DE5" w:rsidRPr="007C0DE5">
          <w:rPr>
            <w:rStyle w:val="a4"/>
          </w:rPr>
          <w:t>NVDA</w:t>
        </w:r>
      </w:hyperlink>
      <w:r w:rsidR="007C0DE5">
        <w:t>：NVDA是一个免费开源的读屏软件</w:t>
      </w:r>
    </w:p>
    <w:p w:rsidR="007C0DE5" w:rsidRDefault="007C0DE5" w:rsidP="007C0DE5">
      <w:pPr>
        <w:ind w:left="360" w:firstLine="480"/>
        <w:jc w:val="left"/>
      </w:pPr>
      <w:r>
        <w:t>JAWS</w:t>
      </w:r>
    </w:p>
    <w:p w:rsidR="007C0DE5" w:rsidRDefault="007C0DE5" w:rsidP="007C0DE5">
      <w:pPr>
        <w:pStyle w:val="a3"/>
        <w:numPr>
          <w:ilvl w:val="0"/>
          <w:numId w:val="6"/>
        </w:numPr>
        <w:ind w:firstLineChars="0"/>
        <w:jc w:val="left"/>
      </w:pPr>
      <w:r>
        <w:t>Chrome插件</w:t>
      </w:r>
    </w:p>
    <w:p w:rsidR="007C0DE5" w:rsidRDefault="00DD0D20" w:rsidP="007C0DE5">
      <w:pPr>
        <w:ind w:left="360" w:firstLine="480"/>
        <w:jc w:val="left"/>
      </w:pPr>
      <w:hyperlink r:id="rId11" w:history="1">
        <w:r w:rsidR="007C0DE5" w:rsidRPr="007C0DE5">
          <w:rPr>
            <w:rStyle w:val="a4"/>
          </w:rPr>
          <w:t>ChromeVox</w:t>
        </w:r>
      </w:hyperlink>
      <w:r w:rsidR="007C0DE5">
        <w:t>：一款浏览器下使用的屏幕阅读器</w:t>
      </w:r>
    </w:p>
    <w:p w:rsidR="007C0DE5" w:rsidRDefault="00DD0D20" w:rsidP="007C0DE5">
      <w:pPr>
        <w:ind w:firstLine="480"/>
        <w:jc w:val="left"/>
      </w:pPr>
      <w:hyperlink r:id="rId12" w:history="1">
        <w:r w:rsidR="007C0DE5" w:rsidRPr="007C0DE5">
          <w:rPr>
            <w:rStyle w:val="a4"/>
          </w:rPr>
          <w:t>根据相关机构统计</w:t>
        </w:r>
      </w:hyperlink>
      <w:r w:rsidR="007C0DE5">
        <w:t xml:space="preserve">，截止到 2017 年 10 月，约有 46%的用户使用 JAWS，32%用户使用 NVDA，12%的用户使用 VoiceOver。 </w:t>
      </w:r>
      <w:r w:rsidR="007C0DE5" w:rsidRPr="007C0DE5">
        <w:rPr>
          <w:b/>
        </w:rPr>
        <w:t>屏幕阅读器也是无障碍测试的主要工具。</w:t>
      </w:r>
    </w:p>
    <w:p w:rsidR="007C0DE5" w:rsidRDefault="007C0DE5" w:rsidP="007C0DE5">
      <w:pPr>
        <w:ind w:firstLine="480"/>
        <w:jc w:val="left"/>
      </w:pPr>
    </w:p>
    <w:p w:rsidR="007C0DE5" w:rsidRDefault="007C0DE5" w:rsidP="007C0DE5">
      <w:pPr>
        <w:ind w:firstLine="480"/>
        <w:jc w:val="left"/>
      </w:pPr>
      <w:r>
        <w:t xml:space="preserve">辅助技术通过 </w:t>
      </w:r>
      <w:r w:rsidRPr="007C0DE5">
        <w:rPr>
          <w:b/>
        </w:rPr>
        <w:t>可访问性树</w:t>
      </w:r>
      <w:r>
        <w:t xml:space="preserve"> 与页面进行交互，构建完整、健康的 </w:t>
      </w:r>
      <w:r w:rsidRPr="007C0DE5">
        <w:rPr>
          <w:b/>
        </w:rPr>
        <w:t>可访问性树</w:t>
      </w:r>
      <w:r>
        <w:t xml:space="preserve"> 是提高网站可访问的关键。 </w:t>
      </w:r>
      <w:r w:rsidRPr="007C0DE5">
        <w:rPr>
          <w:b/>
        </w:rPr>
        <w:t>可访问性树</w:t>
      </w:r>
      <w:r>
        <w:t xml:space="preserve"> 与 </w:t>
      </w:r>
      <w:r w:rsidRPr="007C0DE5">
        <w:rPr>
          <w:b/>
        </w:rPr>
        <w:t>DOM 树</w:t>
      </w:r>
      <w:r>
        <w:t xml:space="preserve"> 有什么关联呢？</w:t>
      </w:r>
    </w:p>
    <w:p w:rsidR="007C0DE5" w:rsidRDefault="007C0DE5" w:rsidP="007C0DE5">
      <w:pPr>
        <w:ind w:firstLine="480"/>
        <w:jc w:val="left"/>
      </w:pPr>
    </w:p>
    <w:p w:rsidR="007C0DE5" w:rsidRDefault="007C0DE5" w:rsidP="007C0DE5">
      <w:pPr>
        <w:ind w:firstLine="480"/>
        <w:jc w:val="left"/>
      </w:pPr>
      <w:r>
        <w:t>其实，</w:t>
      </w:r>
      <w:r w:rsidRPr="007C0DE5">
        <w:rPr>
          <w:b/>
        </w:rPr>
        <w:t>可访问性树</w:t>
      </w:r>
      <w:r>
        <w:t xml:space="preserve"> 与 </w:t>
      </w:r>
      <w:r w:rsidRPr="007C0DE5">
        <w:rPr>
          <w:b/>
        </w:rPr>
        <w:t>DOM 树</w:t>
      </w:r>
      <w:r>
        <w:t xml:space="preserve"> 有着”如胶似漆“的关系，它们的响应变化顺序如下：</w:t>
      </w:r>
    </w:p>
    <w:p w:rsidR="007C0DE5" w:rsidRDefault="007C0DE5" w:rsidP="007C0DE5">
      <w:pPr>
        <w:ind w:firstLine="480"/>
        <w:jc w:val="left"/>
      </w:pPr>
    </w:p>
    <w:p w:rsidR="007C0DE5" w:rsidRDefault="007C0DE5" w:rsidP="007C0DE5">
      <w:pPr>
        <w:pStyle w:val="a3"/>
        <w:numPr>
          <w:ilvl w:val="0"/>
          <w:numId w:val="7"/>
        </w:numPr>
        <w:ind w:firstLineChars="0"/>
        <w:jc w:val="left"/>
      </w:pPr>
      <w:r>
        <w:t>浏览器使用服务器上的 HTML 标记构建 DOM 树</w:t>
      </w:r>
    </w:p>
    <w:p w:rsidR="007C0DE5" w:rsidRDefault="007C0DE5" w:rsidP="007C0DE5">
      <w:pPr>
        <w:pStyle w:val="a3"/>
        <w:numPr>
          <w:ilvl w:val="0"/>
          <w:numId w:val="7"/>
        </w:numPr>
        <w:ind w:firstLineChars="0"/>
        <w:jc w:val="left"/>
      </w:pPr>
      <w:r>
        <w:lastRenderedPageBreak/>
        <w:t>浏览器使用 DOM 树 构建 可访问性树</w:t>
      </w:r>
    </w:p>
    <w:p w:rsidR="007C0DE5" w:rsidRDefault="007C0DE5" w:rsidP="007C0DE5">
      <w:pPr>
        <w:pStyle w:val="a3"/>
        <w:numPr>
          <w:ilvl w:val="0"/>
          <w:numId w:val="7"/>
        </w:numPr>
        <w:ind w:firstLineChars="0"/>
        <w:jc w:val="left"/>
      </w:pPr>
      <w:r>
        <w:t>辅助技术与 可访问性树 进行交互，来完成用户的指令</w:t>
      </w:r>
    </w:p>
    <w:p w:rsidR="007C0DE5" w:rsidRDefault="007C0DE5" w:rsidP="007C0DE5">
      <w:pPr>
        <w:pStyle w:val="a3"/>
        <w:numPr>
          <w:ilvl w:val="0"/>
          <w:numId w:val="7"/>
        </w:numPr>
        <w:ind w:firstLineChars="0"/>
        <w:jc w:val="left"/>
      </w:pPr>
      <w:r>
        <w:t>当用户产生动态内容交互时，DOM 树会发生变化</w:t>
      </w:r>
    </w:p>
    <w:p w:rsidR="007C0DE5" w:rsidRDefault="007C0DE5" w:rsidP="007C0DE5">
      <w:pPr>
        <w:pStyle w:val="a3"/>
        <w:numPr>
          <w:ilvl w:val="0"/>
          <w:numId w:val="7"/>
        </w:numPr>
        <w:ind w:firstLineChars="0"/>
        <w:jc w:val="left"/>
      </w:pPr>
      <w:r>
        <w:t>浏览器响应由这些 DOM 树 更改引起的事件，并相应地更新可访问性树</w:t>
      </w:r>
    </w:p>
    <w:p w:rsidR="007C0DE5" w:rsidRDefault="007C0DE5" w:rsidP="007C0DE5">
      <w:pPr>
        <w:pStyle w:val="a3"/>
        <w:numPr>
          <w:ilvl w:val="0"/>
          <w:numId w:val="7"/>
        </w:numPr>
        <w:ind w:firstLineChars="0"/>
        <w:jc w:val="left"/>
      </w:pPr>
      <w:r>
        <w:t>辅助技术发现可访问性树已更改的相关事件触发时，将这些更改信息传达给用户</w:t>
      </w:r>
    </w:p>
    <w:p w:rsidR="007C0DE5" w:rsidRDefault="007C0DE5" w:rsidP="007C0DE5">
      <w:pPr>
        <w:ind w:firstLine="480"/>
        <w:jc w:val="left"/>
      </w:pPr>
      <w:r>
        <w:t>因此如果页面语义不清晰时，浏览器构建出来的可访问性树就存在问题，使得屏幕阅读器这类的辅助技术无法有效进行访问，也就无法准确有效的读出用户界面上的内容。</w:t>
      </w:r>
    </w:p>
    <w:p w:rsidR="007C0DE5" w:rsidRDefault="007C0DE5" w:rsidP="007C0DE5">
      <w:pPr>
        <w:ind w:firstLine="480"/>
        <w:jc w:val="left"/>
      </w:pPr>
    </w:p>
    <w:p w:rsidR="007C0DE5" w:rsidRDefault="007C0DE5" w:rsidP="007C0DE5">
      <w:pPr>
        <w:ind w:firstLine="480"/>
        <w:jc w:val="left"/>
      </w:pPr>
      <w:r>
        <w:t>理想情况下，仅用原生的 HTML 就可以写出让屏幕阅读器可理解的语义化内容，但对于现代复杂的 web 应用来说，仅有原生的 HTML 无法满足需求，WAI-ARIA 应运而生，它是 W3C 编写的一套规范，定义了一组可用于其他元素的 HTML 特性，用于提供额外的语义化以及改善缺乏的可访问性。</w:t>
      </w:r>
    </w:p>
    <w:p w:rsidR="007C0DE5" w:rsidRDefault="007C0DE5" w:rsidP="007C0DE5">
      <w:pPr>
        <w:ind w:firstLine="480"/>
        <w:jc w:val="left"/>
      </w:pPr>
    </w:p>
    <w:p w:rsidR="007C0DE5" w:rsidRDefault="007C0DE5" w:rsidP="007C0DE5">
      <w:pPr>
        <w:ind w:firstLine="480"/>
        <w:jc w:val="left"/>
      </w:pPr>
      <w:r>
        <w:t xml:space="preserve">WAI-ARIA 将语义划分为角色、状态和属性三部分，通过为没有语义的标签添加 role </w:t>
      </w:r>
      <w:r>
        <w:rPr>
          <w:rFonts w:hint="eastAsia"/>
        </w:rPr>
        <w:t>、</w:t>
      </w:r>
      <w:r>
        <w:t>aria-* 等属性，来向可访问性树解释当前元素是什么、在做什么、有怎样的状态变化，使得 Web 内容更容易被屏幕阅读器完整的访问。</w:t>
      </w:r>
    </w:p>
    <w:p w:rsidR="007C0DE5" w:rsidRDefault="007C0DE5" w:rsidP="007C0DE5">
      <w:pPr>
        <w:ind w:firstLine="480"/>
        <w:jc w:val="left"/>
      </w:pPr>
    </w:p>
    <w:p w:rsidR="00237772" w:rsidRDefault="00237772" w:rsidP="00FD17D4">
      <w:pPr>
        <w:pStyle w:val="3"/>
      </w:pPr>
      <w:bookmarkStart w:id="185" w:name="_Toc9510969"/>
      <w:r>
        <w:rPr>
          <w:rFonts w:hint="eastAsia"/>
        </w:rPr>
        <w:t>2</w:t>
      </w:r>
      <w:r>
        <w:t>.1.2</w:t>
      </w:r>
      <w:r w:rsidR="008F59F8">
        <w:t>.</w:t>
      </w:r>
      <w:del w:id="186" w:author="lin qs" w:date="2019-05-13T13:36:00Z">
        <w:r w:rsidDel="0075642F">
          <w:delText xml:space="preserve"> </w:delText>
        </w:r>
        <w:r w:rsidR="00D21738" w:rsidDel="0075642F">
          <w:rPr>
            <w:rFonts w:hint="eastAsia"/>
          </w:rPr>
          <w:delText>可访问富互联网应用</w:delText>
        </w:r>
      </w:del>
      <w:ins w:id="187" w:author="lin qs" w:date="2019-05-13T13:36:00Z">
        <w:r w:rsidR="0075642F" w:rsidRPr="0075642F">
          <w:t>可访问富互联网应用</w:t>
        </w:r>
      </w:ins>
      <w:r w:rsidR="00D21738">
        <w:rPr>
          <w:rFonts w:hint="eastAsia"/>
        </w:rPr>
        <w:t>（</w:t>
      </w:r>
      <w:r>
        <w:rPr>
          <w:rFonts w:hint="eastAsia"/>
        </w:rPr>
        <w:t>WAI</w:t>
      </w:r>
      <w:r>
        <w:t>-</w:t>
      </w:r>
      <w:r>
        <w:rPr>
          <w:rFonts w:hint="eastAsia"/>
        </w:rPr>
        <w:t>ARIA</w:t>
      </w:r>
      <w:r w:rsidR="00D21738">
        <w:rPr>
          <w:rFonts w:hint="eastAsia"/>
        </w:rPr>
        <w:t>）</w:t>
      </w:r>
      <w:r>
        <w:rPr>
          <w:rFonts w:hint="eastAsia"/>
        </w:rPr>
        <w:t>基础</w:t>
      </w:r>
      <w:bookmarkEnd w:id="185"/>
    </w:p>
    <w:p w:rsidR="004061EB" w:rsidRDefault="004061EB" w:rsidP="004061EB">
      <w:pPr>
        <w:pStyle w:val="4"/>
      </w:pPr>
      <w:r>
        <w:t>2.1.2.1. 什么是</w:t>
      </w:r>
      <w:del w:id="188" w:author="lin qs" w:date="2019-05-13T13:35:00Z">
        <w:r w:rsidR="00D21738" w:rsidDel="0075642F">
          <w:rPr>
            <w:rFonts w:hint="eastAsia"/>
          </w:rPr>
          <w:delText>可访问富互联网应用</w:delText>
        </w:r>
      </w:del>
      <w:ins w:id="189" w:author="lin qs" w:date="2019-05-13T13:36:00Z">
        <w:r w:rsidR="0075642F" w:rsidRPr="0075642F">
          <w:t>可访问富互联网应用</w:t>
        </w:r>
      </w:ins>
      <w:r w:rsidR="00D21738">
        <w:rPr>
          <w:rFonts w:hint="eastAsia"/>
        </w:rPr>
        <w:t>（</w:t>
      </w:r>
      <w:r>
        <w:t>WAI-ARIA</w:t>
      </w:r>
      <w:r w:rsidR="00D21738">
        <w:rPr>
          <w:rFonts w:hint="eastAsia"/>
        </w:rPr>
        <w:t>）</w:t>
      </w:r>
    </w:p>
    <w:p w:rsidR="004061EB" w:rsidRDefault="00DD0D20" w:rsidP="004061EB">
      <w:pPr>
        <w:ind w:firstLine="480"/>
        <w:jc w:val="left"/>
      </w:pPr>
      <w:hyperlink r:id="rId13" w:history="1">
        <w:r w:rsidR="004061EB" w:rsidRPr="004061EB">
          <w:rPr>
            <w:rStyle w:val="a4"/>
          </w:rPr>
          <w:t>ARIA</w:t>
        </w:r>
      </w:hyperlink>
      <w:r w:rsidR="004061EB">
        <w:t>是"Accessible Rich Internet Applications"的缩写。它是 W3C 的 Web 无障碍推进组织(Web Accessibility Initiative / WAI)在 2014 年 3 月 20 日发布的可访问富互联网应用实现指南。它定义了一组可用于其他元素的 HTML 特性，用于提供额外的语义化以及改善缺乏的可访问性。</w:t>
      </w:r>
    </w:p>
    <w:p w:rsidR="004061EB" w:rsidRDefault="004061EB" w:rsidP="004061EB">
      <w:pPr>
        <w:ind w:firstLine="480"/>
        <w:jc w:val="left"/>
      </w:pPr>
    </w:p>
    <w:p w:rsidR="004061EB" w:rsidRDefault="00DD0D20" w:rsidP="004061EB">
      <w:pPr>
        <w:ind w:firstLine="480"/>
        <w:jc w:val="left"/>
      </w:pPr>
      <w:hyperlink r:id="rId14" w:history="1">
        <w:r w:rsidR="004061EB" w:rsidRPr="004061EB">
          <w:rPr>
            <w:rStyle w:val="a4"/>
          </w:rPr>
          <w:t>简单的总结一下</w:t>
        </w:r>
      </w:hyperlink>
      <w:r w:rsidR="004061EB">
        <w:t>：</w:t>
      </w:r>
    </w:p>
    <w:p w:rsidR="004061EB" w:rsidRDefault="004061EB" w:rsidP="004061EB">
      <w:pPr>
        <w:ind w:firstLine="480"/>
        <w:jc w:val="left"/>
      </w:pPr>
    </w:p>
    <w:p w:rsidR="004061EB" w:rsidRDefault="004061EB" w:rsidP="004061EB">
      <w:pPr>
        <w:pStyle w:val="a3"/>
        <w:numPr>
          <w:ilvl w:val="0"/>
          <w:numId w:val="6"/>
        </w:numPr>
        <w:ind w:firstLineChars="0"/>
        <w:jc w:val="left"/>
      </w:pPr>
      <w:r>
        <w:lastRenderedPageBreak/>
        <w:t>ARIA 是 W3C 的一个独立规范，帮助 Web 应用程序和 Web 页面变得更具可访问性</w:t>
      </w:r>
    </w:p>
    <w:p w:rsidR="004061EB" w:rsidRDefault="004061EB" w:rsidP="004061EB">
      <w:pPr>
        <w:pStyle w:val="a3"/>
        <w:numPr>
          <w:ilvl w:val="0"/>
          <w:numId w:val="6"/>
        </w:numPr>
        <w:ind w:firstLineChars="0"/>
        <w:jc w:val="left"/>
      </w:pPr>
      <w:r>
        <w:t>ARIA 是对 HTML 语义化的补充。它具备比现有的 HTML 语义化标签和属性更完善的表达能力，并让你页面中元素的关系和含义更明确</w:t>
      </w:r>
    </w:p>
    <w:p w:rsidR="00237772" w:rsidRDefault="004061EB" w:rsidP="004061EB">
      <w:pPr>
        <w:pStyle w:val="a3"/>
        <w:numPr>
          <w:ilvl w:val="0"/>
          <w:numId w:val="6"/>
        </w:numPr>
        <w:ind w:firstLineChars="0"/>
        <w:jc w:val="left"/>
      </w:pPr>
      <w:r>
        <w:t>ARIA 规范为浏览器和解析 HTML 文档的辅助性技术提供了一种可以让人们以多种方式访问和使用 Web 的标准方法</w:t>
      </w:r>
    </w:p>
    <w:p w:rsidR="004061EB" w:rsidRDefault="004061EB" w:rsidP="004061EB">
      <w:pPr>
        <w:jc w:val="left"/>
      </w:pPr>
    </w:p>
    <w:p w:rsidR="004061EB" w:rsidRDefault="004061EB" w:rsidP="004061EB">
      <w:pPr>
        <w:pStyle w:val="4"/>
      </w:pPr>
      <w:r>
        <w:t>2.1.2.2.</w:t>
      </w:r>
      <w:del w:id="190" w:author="lin qs" w:date="2019-05-13T13:36:00Z">
        <w:r w:rsidDel="0075642F">
          <w:delText xml:space="preserve"> </w:delText>
        </w:r>
        <w:r w:rsidR="00D21738" w:rsidDel="0075642F">
          <w:rPr>
            <w:rFonts w:hint="eastAsia"/>
          </w:rPr>
          <w:delText>可访问富互联网应用</w:delText>
        </w:r>
      </w:del>
      <w:ins w:id="191" w:author="lin qs" w:date="2019-05-13T13:36:00Z">
        <w:r w:rsidR="0075642F" w:rsidRPr="0075642F">
          <w:t>可访问富互联网应用</w:t>
        </w:r>
      </w:ins>
      <w:r w:rsidR="00D21738">
        <w:rPr>
          <w:rFonts w:hint="eastAsia"/>
        </w:rPr>
        <w:t>（</w:t>
      </w:r>
      <w:r>
        <w:t>WAI-ARIA</w:t>
      </w:r>
      <w:r w:rsidR="00D21738">
        <w:rPr>
          <w:rFonts w:hint="eastAsia"/>
        </w:rPr>
        <w:t>）</w:t>
      </w:r>
      <w:r>
        <w:t>的组成与使用规范</w:t>
      </w:r>
    </w:p>
    <w:p w:rsidR="004061EB" w:rsidRPr="0018160D" w:rsidRDefault="004061EB" w:rsidP="004061EB">
      <w:pPr>
        <w:pStyle w:val="a3"/>
        <w:numPr>
          <w:ilvl w:val="0"/>
          <w:numId w:val="8"/>
        </w:numPr>
        <w:ind w:firstLineChars="0"/>
        <w:jc w:val="left"/>
        <w:rPr>
          <w:b/>
        </w:rPr>
      </w:pPr>
      <w:r w:rsidRPr="0018160D">
        <w:rPr>
          <w:b/>
        </w:rPr>
        <w:t>ARIA的组成</w:t>
      </w:r>
    </w:p>
    <w:p w:rsidR="004061EB" w:rsidRDefault="004061EB" w:rsidP="004061EB">
      <w:pPr>
        <w:jc w:val="left"/>
      </w:pPr>
    </w:p>
    <w:tbl>
      <w:tblPr>
        <w:tblStyle w:val="a5"/>
        <w:tblW w:w="0" w:type="auto"/>
        <w:tblLook w:val="04A0" w:firstRow="1" w:lastRow="0" w:firstColumn="1" w:lastColumn="0" w:noHBand="0" w:noVBand="1"/>
      </w:tblPr>
      <w:tblGrid>
        <w:gridCol w:w="8290"/>
      </w:tblGrid>
      <w:tr w:rsidR="004061EB" w:rsidTr="004061EB">
        <w:tc>
          <w:tcPr>
            <w:tcW w:w="8290" w:type="dxa"/>
          </w:tcPr>
          <w:p w:rsidR="004061EB" w:rsidRDefault="004061EB" w:rsidP="004061EB">
            <w:pPr>
              <w:jc w:val="left"/>
            </w:pPr>
            <w:r w:rsidRPr="004061EB">
              <w:t>&lt;div role="button" aria-pressed="false"&gt;I'm a button&lt;/div&gt;</w:t>
            </w:r>
          </w:p>
        </w:tc>
      </w:tr>
    </w:tbl>
    <w:p w:rsidR="004061EB" w:rsidRPr="004061EB" w:rsidRDefault="004061EB" w:rsidP="004061EB">
      <w:pPr>
        <w:ind w:firstLine="480"/>
        <w:jc w:val="left"/>
      </w:pPr>
    </w:p>
    <w:p w:rsidR="004061EB" w:rsidRDefault="004061EB" w:rsidP="004061EB">
      <w:pPr>
        <w:ind w:firstLine="480"/>
        <w:jc w:val="left"/>
      </w:pPr>
      <w:r>
        <w:t>从上面的例子中我们可以看到，ARIA 主要由两部分组成：</w:t>
      </w:r>
    </w:p>
    <w:p w:rsidR="004061EB" w:rsidRDefault="004061EB" w:rsidP="004061EB">
      <w:pPr>
        <w:pStyle w:val="a3"/>
        <w:numPr>
          <w:ilvl w:val="0"/>
          <w:numId w:val="9"/>
        </w:numPr>
        <w:ind w:firstLineChars="0"/>
        <w:jc w:val="left"/>
      </w:pPr>
      <w:r>
        <w:t>role</w:t>
      </w:r>
    </w:p>
    <w:p w:rsidR="004061EB" w:rsidRDefault="004061EB" w:rsidP="004061EB">
      <w:pPr>
        <w:ind w:left="360" w:firstLine="480"/>
        <w:jc w:val="left"/>
      </w:pPr>
      <w:r>
        <w:t>角色，用来表示元素的含义</w:t>
      </w:r>
    </w:p>
    <w:p w:rsidR="004061EB" w:rsidRDefault="004061EB" w:rsidP="004061EB">
      <w:pPr>
        <w:pStyle w:val="a3"/>
        <w:numPr>
          <w:ilvl w:val="0"/>
          <w:numId w:val="9"/>
        </w:numPr>
        <w:ind w:firstLineChars="0"/>
        <w:jc w:val="left"/>
      </w:pPr>
      <w:r>
        <w:t>aria-*</w:t>
      </w:r>
    </w:p>
    <w:p w:rsidR="004061EB" w:rsidRDefault="004061EB" w:rsidP="004061EB">
      <w:pPr>
        <w:ind w:left="360" w:firstLine="480"/>
        <w:jc w:val="left"/>
      </w:pPr>
      <w:r>
        <w:t>标记元素的属性、状态</w:t>
      </w:r>
    </w:p>
    <w:p w:rsidR="0018160D" w:rsidRDefault="0018160D" w:rsidP="004061EB">
      <w:pPr>
        <w:jc w:val="left"/>
        <w:rPr>
          <w:b/>
        </w:rPr>
      </w:pPr>
    </w:p>
    <w:p w:rsidR="004061EB" w:rsidRPr="004061EB" w:rsidRDefault="004061EB" w:rsidP="004061EB">
      <w:pPr>
        <w:jc w:val="left"/>
        <w:rPr>
          <w:b/>
        </w:rPr>
      </w:pPr>
      <w:r w:rsidRPr="004061EB">
        <w:rPr>
          <w:b/>
        </w:rPr>
        <w:t>role</w:t>
      </w:r>
    </w:p>
    <w:p w:rsidR="004061EB" w:rsidRDefault="004061EB" w:rsidP="004061EB">
      <w:pPr>
        <w:ind w:firstLine="480"/>
        <w:jc w:val="left"/>
      </w:pPr>
      <w:r>
        <w:t>关于role，我们需要知道它的取值不是随意的，而且大部分是为了补充HTML的语义，这些role的值可参阅下表，也可以</w:t>
      </w:r>
      <w:hyperlink r:id="rId15" w:history="1">
        <w:r w:rsidRPr="004061EB">
          <w:rPr>
            <w:rStyle w:val="a4"/>
          </w:rPr>
          <w:t>点击此处</w:t>
        </w:r>
      </w:hyperlink>
      <w:r>
        <w:t>获得完整的role分类与介绍：</w:t>
      </w:r>
    </w:p>
    <w:p w:rsidR="004061EB" w:rsidRDefault="004061EB" w:rsidP="004061EB">
      <w:pPr>
        <w:ind w:firstLine="480"/>
        <w:jc w:val="left"/>
      </w:pPr>
    </w:p>
    <w:tbl>
      <w:tblPr>
        <w:tblStyle w:val="a5"/>
        <w:tblW w:w="0" w:type="auto"/>
        <w:tblLook w:val="04A0" w:firstRow="1" w:lastRow="0" w:firstColumn="1" w:lastColumn="0" w:noHBand="0" w:noVBand="1"/>
      </w:tblPr>
      <w:tblGrid>
        <w:gridCol w:w="2011"/>
        <w:gridCol w:w="2228"/>
        <w:gridCol w:w="2051"/>
        <w:gridCol w:w="2000"/>
      </w:tblGrid>
      <w:tr w:rsidR="004061EB" w:rsidTr="004061EB">
        <w:tc>
          <w:tcPr>
            <w:tcW w:w="2011" w:type="dxa"/>
          </w:tcPr>
          <w:p w:rsidR="004061EB" w:rsidRPr="008823C8" w:rsidRDefault="004061EB" w:rsidP="004061EB">
            <w:r w:rsidRPr="008823C8">
              <w:t>alert</w:t>
            </w:r>
          </w:p>
        </w:tc>
        <w:tc>
          <w:tcPr>
            <w:tcW w:w="2228" w:type="dxa"/>
          </w:tcPr>
          <w:p w:rsidR="004061EB" w:rsidRPr="008823C8" w:rsidRDefault="004061EB" w:rsidP="004061EB">
            <w:r w:rsidRPr="008823C8">
              <w:t>alertdialog</w:t>
            </w:r>
          </w:p>
        </w:tc>
        <w:tc>
          <w:tcPr>
            <w:tcW w:w="2051" w:type="dxa"/>
          </w:tcPr>
          <w:p w:rsidR="004061EB" w:rsidRPr="008823C8" w:rsidRDefault="004061EB" w:rsidP="004061EB">
            <w:r w:rsidRPr="008823C8">
              <w:t>application</w:t>
            </w:r>
          </w:p>
        </w:tc>
        <w:tc>
          <w:tcPr>
            <w:tcW w:w="2000" w:type="dxa"/>
          </w:tcPr>
          <w:p w:rsidR="004061EB" w:rsidRPr="008823C8" w:rsidRDefault="004061EB" w:rsidP="004061EB">
            <w:r w:rsidRPr="008823C8">
              <w:t>directory</w:t>
            </w:r>
          </w:p>
        </w:tc>
      </w:tr>
      <w:tr w:rsidR="004061EB" w:rsidTr="004061EB">
        <w:tc>
          <w:tcPr>
            <w:tcW w:w="2011" w:type="dxa"/>
          </w:tcPr>
          <w:p w:rsidR="004061EB" w:rsidRPr="008823C8" w:rsidRDefault="004061EB" w:rsidP="004061EB">
            <w:r w:rsidRPr="008823C8">
              <w:t>document</w:t>
            </w:r>
          </w:p>
        </w:tc>
        <w:tc>
          <w:tcPr>
            <w:tcW w:w="2228" w:type="dxa"/>
          </w:tcPr>
          <w:p w:rsidR="004061EB" w:rsidRPr="008823C8" w:rsidRDefault="004061EB" w:rsidP="004061EB">
            <w:r w:rsidRPr="008823C8">
              <w:t>feed</w:t>
            </w:r>
          </w:p>
        </w:tc>
        <w:tc>
          <w:tcPr>
            <w:tcW w:w="2051" w:type="dxa"/>
          </w:tcPr>
          <w:p w:rsidR="004061EB" w:rsidRPr="008823C8" w:rsidRDefault="004061EB" w:rsidP="004061EB">
            <w:r w:rsidRPr="008823C8">
              <w:t>grid</w:t>
            </w:r>
          </w:p>
        </w:tc>
        <w:tc>
          <w:tcPr>
            <w:tcW w:w="2000" w:type="dxa"/>
          </w:tcPr>
          <w:p w:rsidR="004061EB" w:rsidRPr="008823C8" w:rsidRDefault="004061EB" w:rsidP="004061EB">
            <w:r w:rsidRPr="008823C8">
              <w:t>gridcell</w:t>
            </w:r>
          </w:p>
        </w:tc>
      </w:tr>
      <w:tr w:rsidR="004061EB" w:rsidTr="004061EB">
        <w:tc>
          <w:tcPr>
            <w:tcW w:w="2011" w:type="dxa"/>
          </w:tcPr>
          <w:p w:rsidR="004061EB" w:rsidRPr="008823C8" w:rsidRDefault="004061EB" w:rsidP="004061EB">
            <w:r w:rsidRPr="008823C8">
              <w:t>group</w:t>
            </w:r>
          </w:p>
        </w:tc>
        <w:tc>
          <w:tcPr>
            <w:tcW w:w="2228" w:type="dxa"/>
          </w:tcPr>
          <w:p w:rsidR="004061EB" w:rsidRPr="008823C8" w:rsidRDefault="004061EB" w:rsidP="004061EB">
            <w:r w:rsidRPr="008823C8">
              <w:t>log</w:t>
            </w:r>
          </w:p>
        </w:tc>
        <w:tc>
          <w:tcPr>
            <w:tcW w:w="2051" w:type="dxa"/>
          </w:tcPr>
          <w:p w:rsidR="004061EB" w:rsidRPr="008823C8" w:rsidRDefault="004061EB" w:rsidP="004061EB">
            <w:r w:rsidRPr="008823C8">
              <w:t>marquee</w:t>
            </w:r>
          </w:p>
        </w:tc>
        <w:tc>
          <w:tcPr>
            <w:tcW w:w="2000" w:type="dxa"/>
          </w:tcPr>
          <w:p w:rsidR="004061EB" w:rsidRPr="008823C8" w:rsidRDefault="004061EB" w:rsidP="004061EB">
            <w:r w:rsidRPr="008823C8">
              <w:t>menu</w:t>
            </w:r>
          </w:p>
        </w:tc>
      </w:tr>
      <w:tr w:rsidR="004061EB" w:rsidTr="004061EB">
        <w:tc>
          <w:tcPr>
            <w:tcW w:w="2011" w:type="dxa"/>
          </w:tcPr>
          <w:p w:rsidR="004061EB" w:rsidRPr="008823C8" w:rsidRDefault="004061EB" w:rsidP="004061EB">
            <w:r w:rsidRPr="008823C8">
              <w:t>menubar</w:t>
            </w:r>
          </w:p>
        </w:tc>
        <w:tc>
          <w:tcPr>
            <w:tcW w:w="2228" w:type="dxa"/>
          </w:tcPr>
          <w:p w:rsidR="004061EB" w:rsidRPr="008823C8" w:rsidRDefault="004061EB" w:rsidP="004061EB">
            <w:r w:rsidRPr="008823C8">
              <w:t>menuitemcheckbox</w:t>
            </w:r>
          </w:p>
        </w:tc>
        <w:tc>
          <w:tcPr>
            <w:tcW w:w="2051" w:type="dxa"/>
          </w:tcPr>
          <w:p w:rsidR="004061EB" w:rsidRPr="008823C8" w:rsidRDefault="004061EB" w:rsidP="004061EB">
            <w:r w:rsidRPr="008823C8">
              <w:t>menuitemradio</w:t>
            </w:r>
          </w:p>
        </w:tc>
        <w:tc>
          <w:tcPr>
            <w:tcW w:w="2000" w:type="dxa"/>
          </w:tcPr>
          <w:p w:rsidR="004061EB" w:rsidRPr="008823C8" w:rsidRDefault="004061EB" w:rsidP="004061EB">
            <w:r w:rsidRPr="008823C8">
              <w:t>none</w:t>
            </w:r>
          </w:p>
        </w:tc>
      </w:tr>
      <w:tr w:rsidR="004061EB" w:rsidTr="004061EB">
        <w:tc>
          <w:tcPr>
            <w:tcW w:w="2011" w:type="dxa"/>
          </w:tcPr>
          <w:p w:rsidR="004061EB" w:rsidRPr="008823C8" w:rsidRDefault="004061EB" w:rsidP="004061EB">
            <w:r w:rsidRPr="008823C8">
              <w:t>note</w:t>
            </w:r>
          </w:p>
        </w:tc>
        <w:tc>
          <w:tcPr>
            <w:tcW w:w="2228" w:type="dxa"/>
          </w:tcPr>
          <w:p w:rsidR="004061EB" w:rsidRPr="008823C8" w:rsidRDefault="004061EB" w:rsidP="004061EB">
            <w:r w:rsidRPr="008823C8">
              <w:t>presentation</w:t>
            </w:r>
          </w:p>
        </w:tc>
        <w:tc>
          <w:tcPr>
            <w:tcW w:w="2051" w:type="dxa"/>
          </w:tcPr>
          <w:p w:rsidR="004061EB" w:rsidRPr="008823C8" w:rsidRDefault="004061EB" w:rsidP="004061EB">
            <w:r w:rsidRPr="008823C8">
              <w:t>scrollbar</w:t>
            </w:r>
          </w:p>
        </w:tc>
        <w:tc>
          <w:tcPr>
            <w:tcW w:w="2000" w:type="dxa"/>
          </w:tcPr>
          <w:p w:rsidR="004061EB" w:rsidRPr="008823C8" w:rsidRDefault="004061EB" w:rsidP="004061EB">
            <w:r w:rsidRPr="008823C8">
              <w:t>search</w:t>
            </w:r>
          </w:p>
        </w:tc>
      </w:tr>
      <w:tr w:rsidR="004061EB" w:rsidTr="004061EB">
        <w:tc>
          <w:tcPr>
            <w:tcW w:w="2011" w:type="dxa"/>
          </w:tcPr>
          <w:p w:rsidR="004061EB" w:rsidRPr="008823C8" w:rsidRDefault="004061EB" w:rsidP="004061EB">
            <w:r w:rsidRPr="008823C8">
              <w:t>status</w:t>
            </w:r>
          </w:p>
        </w:tc>
        <w:tc>
          <w:tcPr>
            <w:tcW w:w="2228" w:type="dxa"/>
          </w:tcPr>
          <w:p w:rsidR="004061EB" w:rsidRPr="008823C8" w:rsidRDefault="004061EB" w:rsidP="004061EB">
            <w:r w:rsidRPr="008823C8">
              <w:t>switch</w:t>
            </w:r>
          </w:p>
        </w:tc>
        <w:tc>
          <w:tcPr>
            <w:tcW w:w="2051" w:type="dxa"/>
          </w:tcPr>
          <w:p w:rsidR="004061EB" w:rsidRPr="008823C8" w:rsidRDefault="004061EB" w:rsidP="004061EB">
            <w:r w:rsidRPr="008823C8">
              <w:t>tab</w:t>
            </w:r>
          </w:p>
        </w:tc>
        <w:tc>
          <w:tcPr>
            <w:tcW w:w="2000" w:type="dxa"/>
          </w:tcPr>
          <w:p w:rsidR="004061EB" w:rsidRPr="008823C8" w:rsidRDefault="004061EB" w:rsidP="004061EB">
            <w:r w:rsidRPr="008823C8">
              <w:t>tablist</w:t>
            </w:r>
          </w:p>
        </w:tc>
      </w:tr>
      <w:tr w:rsidR="004061EB" w:rsidTr="004061EB">
        <w:tc>
          <w:tcPr>
            <w:tcW w:w="2011" w:type="dxa"/>
          </w:tcPr>
          <w:p w:rsidR="004061EB" w:rsidRPr="008823C8" w:rsidRDefault="004061EB" w:rsidP="004061EB">
            <w:r w:rsidRPr="008823C8">
              <w:t>tabpanel</w:t>
            </w:r>
          </w:p>
        </w:tc>
        <w:tc>
          <w:tcPr>
            <w:tcW w:w="2228" w:type="dxa"/>
          </w:tcPr>
          <w:p w:rsidR="004061EB" w:rsidRPr="008823C8" w:rsidRDefault="004061EB" w:rsidP="004061EB">
            <w:r w:rsidRPr="008823C8">
              <w:t>timer</w:t>
            </w:r>
          </w:p>
        </w:tc>
        <w:tc>
          <w:tcPr>
            <w:tcW w:w="2051" w:type="dxa"/>
          </w:tcPr>
          <w:p w:rsidR="004061EB" w:rsidRPr="008823C8" w:rsidRDefault="004061EB" w:rsidP="004061EB">
            <w:r w:rsidRPr="008823C8">
              <w:t>toolbar</w:t>
            </w:r>
          </w:p>
        </w:tc>
        <w:tc>
          <w:tcPr>
            <w:tcW w:w="2000" w:type="dxa"/>
          </w:tcPr>
          <w:p w:rsidR="004061EB" w:rsidRPr="008823C8" w:rsidRDefault="004061EB" w:rsidP="004061EB">
            <w:r w:rsidRPr="008823C8">
              <w:t>tooltip</w:t>
            </w:r>
          </w:p>
        </w:tc>
      </w:tr>
    </w:tbl>
    <w:p w:rsidR="004061EB" w:rsidRDefault="004061EB" w:rsidP="004061EB">
      <w:pPr>
        <w:jc w:val="left"/>
      </w:pPr>
    </w:p>
    <w:p w:rsidR="004061EB" w:rsidRPr="004061EB" w:rsidRDefault="004061EB" w:rsidP="004061EB">
      <w:pPr>
        <w:jc w:val="left"/>
        <w:rPr>
          <w:b/>
        </w:rPr>
      </w:pPr>
      <w:r w:rsidRPr="004061EB">
        <w:rPr>
          <w:b/>
        </w:rPr>
        <w:t>aria-*</w:t>
      </w:r>
    </w:p>
    <w:p w:rsidR="004061EB" w:rsidRDefault="004061EB" w:rsidP="004061EB">
      <w:pPr>
        <w:ind w:firstLine="480"/>
        <w:jc w:val="left"/>
      </w:pPr>
      <w:r>
        <w:t>aria-*往往是搭配role进行使用的。为了更方便读者理解如何进行搭配，我们总结了两种对aria-*进行分类的方式：</w:t>
      </w:r>
    </w:p>
    <w:p w:rsidR="004061EB" w:rsidRDefault="004061EB" w:rsidP="004061EB">
      <w:pPr>
        <w:ind w:firstLine="480"/>
        <w:jc w:val="left"/>
      </w:pPr>
    </w:p>
    <w:p w:rsidR="004061EB" w:rsidRDefault="004061EB" w:rsidP="004061EB">
      <w:pPr>
        <w:pStyle w:val="a3"/>
        <w:numPr>
          <w:ilvl w:val="0"/>
          <w:numId w:val="9"/>
        </w:numPr>
        <w:ind w:firstLineChars="0"/>
        <w:jc w:val="left"/>
      </w:pPr>
      <w:r>
        <w:t>按照全局属性和私有属性分类</w:t>
      </w:r>
    </w:p>
    <w:p w:rsidR="004061EB" w:rsidRDefault="004061EB" w:rsidP="004061EB">
      <w:pPr>
        <w:ind w:firstLine="480"/>
        <w:jc w:val="left"/>
      </w:pPr>
      <w:r>
        <w:t>我们可以发现，有的aria-*可以被运用在所有的主语言元素上，即使此时role没有被使用。我们将这些aira-*被称作global states and properties，即全局状态或属性。</w:t>
      </w:r>
    </w:p>
    <w:p w:rsidR="004061EB" w:rsidRDefault="004061EB" w:rsidP="004061EB">
      <w:pPr>
        <w:ind w:firstLine="480"/>
        <w:jc w:val="left"/>
      </w:pPr>
    </w:p>
    <w:p w:rsidR="004061EB" w:rsidRDefault="004061EB" w:rsidP="004061EB">
      <w:pPr>
        <w:ind w:firstLine="480"/>
        <w:jc w:val="left"/>
      </w:pPr>
      <w:r>
        <w:t>实际上，看似role没有被使用，其实它们是被应用在一个名为roletype的role上，roletype属于base role，能被所有的role继承。这些全局状态或属性的aria-*的取值可参见下表，也可以</w:t>
      </w:r>
      <w:hyperlink r:id="rId16" w:anchor="global_states" w:history="1">
        <w:r w:rsidRPr="004061EB">
          <w:rPr>
            <w:rStyle w:val="a4"/>
          </w:rPr>
          <w:t>点击此处</w:t>
        </w:r>
      </w:hyperlink>
      <w:r>
        <w:t>获取详细信息：</w:t>
      </w:r>
    </w:p>
    <w:p w:rsidR="004061EB" w:rsidRDefault="004061EB" w:rsidP="004061EB">
      <w:pPr>
        <w:ind w:firstLine="480"/>
        <w:jc w:val="left"/>
      </w:pPr>
    </w:p>
    <w:tbl>
      <w:tblPr>
        <w:tblStyle w:val="a5"/>
        <w:tblW w:w="0" w:type="auto"/>
        <w:tblLook w:val="04A0" w:firstRow="1" w:lastRow="0" w:firstColumn="1" w:lastColumn="0" w:noHBand="0" w:noVBand="1"/>
      </w:tblPr>
      <w:tblGrid>
        <w:gridCol w:w="2763"/>
        <w:gridCol w:w="2763"/>
        <w:gridCol w:w="2764"/>
      </w:tblGrid>
      <w:tr w:rsidR="00A577B2" w:rsidTr="00A577B2">
        <w:tc>
          <w:tcPr>
            <w:tcW w:w="2763" w:type="dxa"/>
          </w:tcPr>
          <w:p w:rsidR="00A577B2" w:rsidRPr="00963CED" w:rsidRDefault="00A577B2" w:rsidP="00A577B2">
            <w:r w:rsidRPr="00963CED">
              <w:t>aria-atomic</w:t>
            </w:r>
          </w:p>
        </w:tc>
        <w:tc>
          <w:tcPr>
            <w:tcW w:w="2763" w:type="dxa"/>
          </w:tcPr>
          <w:p w:rsidR="00A577B2" w:rsidRPr="00963CED" w:rsidRDefault="00A577B2" w:rsidP="00A577B2">
            <w:r w:rsidRPr="00963CED">
              <w:t>aria-busy (state)</w:t>
            </w:r>
          </w:p>
        </w:tc>
        <w:tc>
          <w:tcPr>
            <w:tcW w:w="2764" w:type="dxa"/>
          </w:tcPr>
          <w:p w:rsidR="00A577B2" w:rsidRPr="00963CED" w:rsidRDefault="00A577B2" w:rsidP="00A577B2">
            <w:r w:rsidRPr="00963CED">
              <w:t>aria-controls</w:t>
            </w:r>
          </w:p>
        </w:tc>
      </w:tr>
      <w:tr w:rsidR="00A577B2" w:rsidTr="00A577B2">
        <w:tc>
          <w:tcPr>
            <w:tcW w:w="2763" w:type="dxa"/>
          </w:tcPr>
          <w:p w:rsidR="00A577B2" w:rsidRPr="00963CED" w:rsidRDefault="00A577B2" w:rsidP="00A577B2">
            <w:r w:rsidRPr="00963CED">
              <w:t>aria-current (state)</w:t>
            </w:r>
          </w:p>
        </w:tc>
        <w:tc>
          <w:tcPr>
            <w:tcW w:w="2763" w:type="dxa"/>
          </w:tcPr>
          <w:p w:rsidR="00A577B2" w:rsidRPr="00963CED" w:rsidRDefault="00A577B2" w:rsidP="00A577B2">
            <w:r w:rsidRPr="00963CED">
              <w:t>aria-describedby</w:t>
            </w:r>
          </w:p>
        </w:tc>
        <w:tc>
          <w:tcPr>
            <w:tcW w:w="2764" w:type="dxa"/>
          </w:tcPr>
          <w:p w:rsidR="00A577B2" w:rsidRPr="00963CED" w:rsidRDefault="00A577B2" w:rsidP="00A577B2">
            <w:r w:rsidRPr="00963CED">
              <w:t>aria-details</w:t>
            </w:r>
          </w:p>
        </w:tc>
      </w:tr>
      <w:tr w:rsidR="00A577B2" w:rsidTr="00A577B2">
        <w:tc>
          <w:tcPr>
            <w:tcW w:w="2763" w:type="dxa"/>
          </w:tcPr>
          <w:p w:rsidR="00A577B2" w:rsidRPr="00963CED" w:rsidRDefault="00A577B2" w:rsidP="00A577B2">
            <w:r w:rsidRPr="00963CED">
              <w:t>aria-disabled (state)</w:t>
            </w:r>
          </w:p>
        </w:tc>
        <w:tc>
          <w:tcPr>
            <w:tcW w:w="2763" w:type="dxa"/>
          </w:tcPr>
          <w:p w:rsidR="00A577B2" w:rsidRPr="00963CED" w:rsidRDefault="00A577B2" w:rsidP="00A577B2">
            <w:r w:rsidRPr="00963CED">
              <w:t>aria-dropeffect</w:t>
            </w:r>
          </w:p>
        </w:tc>
        <w:tc>
          <w:tcPr>
            <w:tcW w:w="2764" w:type="dxa"/>
          </w:tcPr>
          <w:p w:rsidR="00A577B2" w:rsidRPr="00963CED" w:rsidRDefault="00A577B2" w:rsidP="00A577B2">
            <w:r w:rsidRPr="00963CED">
              <w:t>aria-errormessage</w:t>
            </w:r>
          </w:p>
        </w:tc>
      </w:tr>
      <w:tr w:rsidR="00A577B2" w:rsidTr="00A577B2">
        <w:tc>
          <w:tcPr>
            <w:tcW w:w="2763" w:type="dxa"/>
          </w:tcPr>
          <w:p w:rsidR="00A577B2" w:rsidRPr="00963CED" w:rsidRDefault="00A577B2" w:rsidP="00A577B2">
            <w:r w:rsidRPr="00963CED">
              <w:t>aria-flowto</w:t>
            </w:r>
          </w:p>
        </w:tc>
        <w:tc>
          <w:tcPr>
            <w:tcW w:w="2763" w:type="dxa"/>
          </w:tcPr>
          <w:p w:rsidR="00A577B2" w:rsidRPr="00963CED" w:rsidRDefault="00A577B2" w:rsidP="00A577B2">
            <w:r w:rsidRPr="00963CED">
              <w:t>aria-grabbed (state)</w:t>
            </w:r>
          </w:p>
        </w:tc>
        <w:tc>
          <w:tcPr>
            <w:tcW w:w="2764" w:type="dxa"/>
          </w:tcPr>
          <w:p w:rsidR="00A577B2" w:rsidRPr="00963CED" w:rsidRDefault="00A577B2" w:rsidP="00A577B2">
            <w:r w:rsidRPr="00963CED">
              <w:t>aria-haspopup</w:t>
            </w:r>
          </w:p>
        </w:tc>
      </w:tr>
      <w:tr w:rsidR="00A577B2" w:rsidTr="00A577B2">
        <w:tc>
          <w:tcPr>
            <w:tcW w:w="2763" w:type="dxa"/>
          </w:tcPr>
          <w:p w:rsidR="00A577B2" w:rsidRPr="00963CED" w:rsidRDefault="00A577B2" w:rsidP="00A577B2">
            <w:r w:rsidRPr="00963CED">
              <w:t>aria-hidden (state)</w:t>
            </w:r>
          </w:p>
        </w:tc>
        <w:tc>
          <w:tcPr>
            <w:tcW w:w="2763" w:type="dxa"/>
          </w:tcPr>
          <w:p w:rsidR="00A577B2" w:rsidRPr="00963CED" w:rsidRDefault="00A577B2" w:rsidP="00A577B2">
            <w:r w:rsidRPr="00963CED">
              <w:t>aria-invalid (state)</w:t>
            </w:r>
          </w:p>
        </w:tc>
        <w:tc>
          <w:tcPr>
            <w:tcW w:w="2764" w:type="dxa"/>
          </w:tcPr>
          <w:p w:rsidR="00A577B2" w:rsidRPr="00963CED" w:rsidRDefault="00A577B2" w:rsidP="00A577B2">
            <w:r w:rsidRPr="00963CED">
              <w:t>aria-keyshortcuts</w:t>
            </w:r>
          </w:p>
        </w:tc>
      </w:tr>
      <w:tr w:rsidR="00A577B2" w:rsidTr="00A577B2">
        <w:tc>
          <w:tcPr>
            <w:tcW w:w="2763" w:type="dxa"/>
          </w:tcPr>
          <w:p w:rsidR="00A577B2" w:rsidRPr="00963CED" w:rsidRDefault="00A577B2" w:rsidP="00A577B2">
            <w:r w:rsidRPr="00963CED">
              <w:t>aria-label</w:t>
            </w:r>
          </w:p>
        </w:tc>
        <w:tc>
          <w:tcPr>
            <w:tcW w:w="2763" w:type="dxa"/>
          </w:tcPr>
          <w:p w:rsidR="00A577B2" w:rsidRPr="00963CED" w:rsidRDefault="00A577B2" w:rsidP="00A577B2">
            <w:r w:rsidRPr="00963CED">
              <w:t>aria-labelledby</w:t>
            </w:r>
          </w:p>
        </w:tc>
        <w:tc>
          <w:tcPr>
            <w:tcW w:w="2764" w:type="dxa"/>
          </w:tcPr>
          <w:p w:rsidR="00A577B2" w:rsidRPr="00963CED" w:rsidRDefault="00A577B2" w:rsidP="00A577B2">
            <w:r w:rsidRPr="00963CED">
              <w:t>aria-live</w:t>
            </w:r>
          </w:p>
        </w:tc>
      </w:tr>
      <w:tr w:rsidR="00A577B2" w:rsidTr="00A577B2">
        <w:tc>
          <w:tcPr>
            <w:tcW w:w="2763" w:type="dxa"/>
          </w:tcPr>
          <w:p w:rsidR="00A577B2" w:rsidRPr="00963CED" w:rsidRDefault="00A577B2" w:rsidP="00A577B2">
            <w:r w:rsidRPr="00963CED">
              <w:t>aria-owns</w:t>
            </w:r>
          </w:p>
        </w:tc>
        <w:tc>
          <w:tcPr>
            <w:tcW w:w="2763" w:type="dxa"/>
          </w:tcPr>
          <w:p w:rsidR="00A577B2" w:rsidRPr="00963CED" w:rsidRDefault="00A577B2" w:rsidP="00A577B2">
            <w:r w:rsidRPr="00963CED">
              <w:t>aria-relevant</w:t>
            </w:r>
          </w:p>
        </w:tc>
        <w:tc>
          <w:tcPr>
            <w:tcW w:w="2764" w:type="dxa"/>
          </w:tcPr>
          <w:p w:rsidR="00A577B2" w:rsidRDefault="00A577B2" w:rsidP="00A577B2">
            <w:r w:rsidRPr="00963CED">
              <w:t>aria-roledescription</w:t>
            </w:r>
          </w:p>
        </w:tc>
      </w:tr>
    </w:tbl>
    <w:p w:rsidR="004061EB" w:rsidRDefault="004061EB" w:rsidP="004061EB">
      <w:pPr>
        <w:ind w:firstLine="480"/>
        <w:jc w:val="left"/>
      </w:pPr>
    </w:p>
    <w:p w:rsidR="00A577B2" w:rsidRDefault="00A577B2" w:rsidP="00A577B2">
      <w:pPr>
        <w:ind w:firstLine="480"/>
        <w:jc w:val="left"/>
      </w:pPr>
      <w:r>
        <w:t>除全局属性之外的其他属性，就不能随心所欲的混合搭配，比如aria-valuemax就不能用在role=button上，这需要遵守一定的规范，这些规范可以</w:t>
      </w:r>
      <w:hyperlink r:id="rId17" w:anchor="allowed-aria-roles-states-and-properties" w:history="1">
        <w:r w:rsidRPr="00A577B2">
          <w:rPr>
            <w:rStyle w:val="a4"/>
          </w:rPr>
          <w:t>在官网上</w:t>
        </w:r>
      </w:hyperlink>
      <w:r>
        <w:t>找到官方说明，也可以</w:t>
      </w:r>
      <w:hyperlink r:id="rId18" w:history="1">
        <w:r w:rsidRPr="00A577B2">
          <w:rPr>
            <w:rStyle w:val="a4"/>
          </w:rPr>
          <w:t>点击此处</w:t>
        </w:r>
      </w:hyperlink>
      <w:r>
        <w:t>获取比官网更直观易懂的aira role关系矩阵说明。</w:t>
      </w:r>
    </w:p>
    <w:p w:rsidR="00A577B2" w:rsidRDefault="00A577B2" w:rsidP="00A577B2">
      <w:pPr>
        <w:ind w:firstLine="480"/>
        <w:jc w:val="left"/>
      </w:pPr>
    </w:p>
    <w:p w:rsidR="00A577B2" w:rsidRDefault="00A577B2" w:rsidP="00A577B2">
      <w:pPr>
        <w:pStyle w:val="a3"/>
        <w:numPr>
          <w:ilvl w:val="0"/>
          <w:numId w:val="9"/>
        </w:numPr>
        <w:ind w:firstLineChars="0"/>
        <w:jc w:val="left"/>
      </w:pPr>
      <w:r>
        <w:t>按照required和supported分类</w:t>
      </w:r>
    </w:p>
    <w:p w:rsidR="00A577B2" w:rsidRDefault="00A577B2" w:rsidP="00A577B2">
      <w:pPr>
        <w:ind w:firstLine="480"/>
        <w:jc w:val="left"/>
      </w:pPr>
      <w:r>
        <w:t>我们可以将aria-*分为required properties与supported properties。</w:t>
      </w:r>
    </w:p>
    <w:p w:rsidR="00A577B2" w:rsidRDefault="00A577B2" w:rsidP="00A577B2">
      <w:pPr>
        <w:ind w:firstLine="480"/>
        <w:jc w:val="left"/>
      </w:pPr>
    </w:p>
    <w:p w:rsidR="00A577B2" w:rsidRDefault="00A577B2" w:rsidP="00A577B2">
      <w:pPr>
        <w:ind w:firstLine="480"/>
        <w:jc w:val="left"/>
      </w:pPr>
      <w:r>
        <w:t>比如对于role=button，它有两个supported properties：aria-expanded与aria-pressed，我们可以选择添加或者不添加这两个属性。</w:t>
      </w:r>
    </w:p>
    <w:p w:rsidR="00A577B2" w:rsidRDefault="00A577B2" w:rsidP="00A577B2">
      <w:pPr>
        <w:ind w:firstLine="480"/>
        <w:jc w:val="left"/>
      </w:pPr>
    </w:p>
    <w:p w:rsidR="00A577B2" w:rsidRDefault="00A577B2" w:rsidP="00A577B2">
      <w:pPr>
        <w:ind w:firstLine="480"/>
        <w:jc w:val="left"/>
      </w:pPr>
      <w:r>
        <w:t>比如对于role=checkbox，它有一个required properties：aria-checked，这个与supported properties不同，这个属性是必须添加的。</w:t>
      </w:r>
    </w:p>
    <w:p w:rsidR="00A577B2" w:rsidRDefault="00A577B2" w:rsidP="00A577B2">
      <w:pPr>
        <w:ind w:firstLine="480"/>
        <w:jc w:val="left"/>
      </w:pPr>
    </w:p>
    <w:p w:rsidR="004061EB" w:rsidRDefault="00A577B2" w:rsidP="00A577B2">
      <w:pPr>
        <w:ind w:firstLine="480"/>
        <w:jc w:val="left"/>
      </w:pPr>
      <w:r>
        <w:t>关于这些搭配的具体方式，我们可以</w:t>
      </w:r>
      <w:hyperlink r:id="rId19" w:anchor="allowed-aria-roles-states-and-properties" w:history="1">
        <w:r w:rsidRPr="00A577B2">
          <w:rPr>
            <w:rStyle w:val="a4"/>
          </w:rPr>
          <w:t>在官网上</w:t>
        </w:r>
      </w:hyperlink>
      <w:r>
        <w:t>找到官方说明，也可以</w:t>
      </w:r>
      <w:hyperlink r:id="rId20" w:history="1">
        <w:r w:rsidRPr="00A577B2">
          <w:rPr>
            <w:rStyle w:val="a4"/>
          </w:rPr>
          <w:t>点击此处</w:t>
        </w:r>
      </w:hyperlink>
      <w:r>
        <w:t>获取比官网更直观易懂的aira role关系矩阵说明。</w:t>
      </w:r>
    </w:p>
    <w:p w:rsidR="0018160D" w:rsidRDefault="0018160D" w:rsidP="00A577B2">
      <w:pPr>
        <w:ind w:firstLine="480"/>
        <w:jc w:val="left"/>
      </w:pPr>
    </w:p>
    <w:p w:rsidR="00A577B2" w:rsidRPr="0018160D" w:rsidRDefault="00A577B2" w:rsidP="0018160D">
      <w:pPr>
        <w:jc w:val="left"/>
        <w:rPr>
          <w:b/>
        </w:rPr>
      </w:pPr>
      <w:r w:rsidRPr="0018160D">
        <w:rPr>
          <w:b/>
        </w:rPr>
        <w:t>ARIA组成小结</w:t>
      </w:r>
    </w:p>
    <w:p w:rsidR="00A577B2" w:rsidRDefault="00A577B2" w:rsidP="00A577B2">
      <w:pPr>
        <w:ind w:firstLine="480"/>
        <w:jc w:val="left"/>
      </w:pPr>
      <w:r>
        <w:t>在上面的内容中我们介绍了role和aria-*，也提及了一些参考资源。在今后的使用中，有两张表格是每位开发者可以经常查阅的：</w:t>
      </w:r>
    </w:p>
    <w:p w:rsidR="00A577B2" w:rsidRDefault="00A577B2" w:rsidP="00A577B2">
      <w:pPr>
        <w:ind w:firstLine="480"/>
        <w:jc w:val="left"/>
      </w:pPr>
    </w:p>
    <w:p w:rsidR="00A577B2" w:rsidRDefault="00DD0D20" w:rsidP="0018160D">
      <w:pPr>
        <w:pStyle w:val="a3"/>
        <w:numPr>
          <w:ilvl w:val="0"/>
          <w:numId w:val="9"/>
        </w:numPr>
        <w:ind w:firstLineChars="0"/>
        <w:jc w:val="left"/>
      </w:pPr>
      <w:hyperlink r:id="rId21" w:anchor="docconformance" w:history="1">
        <w:r w:rsidR="00A577B2" w:rsidRPr="0018160D">
          <w:rPr>
            <w:rStyle w:val="a4"/>
          </w:rPr>
          <w:t>原生HTML标签与role的对照表</w:t>
        </w:r>
      </w:hyperlink>
    </w:p>
    <w:p w:rsidR="00A577B2" w:rsidRDefault="00DD0D20" w:rsidP="0018160D">
      <w:pPr>
        <w:pStyle w:val="a3"/>
        <w:numPr>
          <w:ilvl w:val="0"/>
          <w:numId w:val="9"/>
        </w:numPr>
        <w:ind w:firstLineChars="0"/>
        <w:jc w:val="left"/>
      </w:pPr>
      <w:hyperlink r:id="rId22" w:history="1">
        <w:r w:rsidR="00A577B2" w:rsidRPr="0018160D">
          <w:rPr>
            <w:rStyle w:val="a4"/>
          </w:rPr>
          <w:t>role与aria-*必填属性的对照表</w:t>
        </w:r>
      </w:hyperlink>
    </w:p>
    <w:p w:rsidR="0018160D" w:rsidRDefault="0018160D" w:rsidP="00A577B2">
      <w:pPr>
        <w:ind w:firstLine="480"/>
        <w:jc w:val="left"/>
        <w:rPr>
          <w:b/>
        </w:rPr>
      </w:pPr>
    </w:p>
    <w:p w:rsidR="00A577B2" w:rsidRDefault="00A577B2" w:rsidP="00A577B2">
      <w:pPr>
        <w:ind w:firstLine="480"/>
        <w:jc w:val="left"/>
      </w:pPr>
      <w:r w:rsidRPr="0018160D">
        <w:rPr>
          <w:b/>
        </w:rPr>
        <w:t>另外并不是说在HTML中使用了ARIA，Web页面就可以提高可访问性、实现无障碍，如果没有用好，反而会把你带到另一个坑中，使你的页面可访问性更差。因此在使用ARIA时，我们需要仔细理解ARIA的使用规范</w:t>
      </w:r>
      <w:r>
        <w:t>。</w:t>
      </w:r>
    </w:p>
    <w:p w:rsidR="0018160D" w:rsidRDefault="0018160D" w:rsidP="0018160D">
      <w:pPr>
        <w:jc w:val="left"/>
      </w:pPr>
    </w:p>
    <w:p w:rsidR="00A577B2" w:rsidRDefault="0018160D" w:rsidP="0018160D">
      <w:pPr>
        <w:pStyle w:val="a3"/>
        <w:numPr>
          <w:ilvl w:val="0"/>
          <w:numId w:val="8"/>
        </w:numPr>
        <w:ind w:firstLineChars="0"/>
        <w:jc w:val="left"/>
        <w:rPr>
          <w:b/>
        </w:rPr>
      </w:pPr>
      <w:r w:rsidRPr="0018160D">
        <w:rPr>
          <w:b/>
        </w:rPr>
        <w:t>ARIA的使用规范</w:t>
      </w:r>
    </w:p>
    <w:p w:rsidR="0018160D" w:rsidRPr="0018160D" w:rsidRDefault="0018160D" w:rsidP="0018160D">
      <w:pPr>
        <w:jc w:val="left"/>
        <w:rPr>
          <w:b/>
        </w:rPr>
      </w:pPr>
    </w:p>
    <w:p w:rsidR="0018160D" w:rsidRPr="0018160D" w:rsidRDefault="0018160D" w:rsidP="0018160D">
      <w:pPr>
        <w:jc w:val="left"/>
        <w:rPr>
          <w:b/>
        </w:rPr>
      </w:pPr>
      <w:r w:rsidRPr="0018160D">
        <w:rPr>
          <w:b/>
        </w:rPr>
        <w:t>1. role必须使用有效的值</w:t>
      </w:r>
    </w:p>
    <w:p w:rsidR="0018160D" w:rsidRDefault="0018160D" w:rsidP="0018160D">
      <w:pPr>
        <w:jc w:val="left"/>
      </w:pPr>
    </w:p>
    <w:p w:rsidR="0018160D" w:rsidRDefault="0018160D" w:rsidP="0018160D">
      <w:pPr>
        <w:jc w:val="left"/>
      </w:pPr>
      <w:r>
        <w:t>开发者需要确保所有的role的取值都是有效的，有效的role取值可参见上文内容，比如：</w:t>
      </w:r>
    </w:p>
    <w:p w:rsidR="0018160D" w:rsidRDefault="0018160D" w:rsidP="0018160D">
      <w:pPr>
        <w:jc w:val="left"/>
      </w:pPr>
    </w:p>
    <w:tbl>
      <w:tblPr>
        <w:tblStyle w:val="a5"/>
        <w:tblW w:w="0" w:type="auto"/>
        <w:tblLook w:val="04A0" w:firstRow="1" w:lastRow="0" w:firstColumn="1" w:lastColumn="0" w:noHBand="0" w:noVBand="1"/>
      </w:tblPr>
      <w:tblGrid>
        <w:gridCol w:w="8290"/>
      </w:tblGrid>
      <w:tr w:rsidR="0018160D" w:rsidTr="0018160D">
        <w:tc>
          <w:tcPr>
            <w:tcW w:w="8290" w:type="dxa"/>
          </w:tcPr>
          <w:p w:rsidR="0018160D" w:rsidRDefault="0018160D" w:rsidP="0018160D">
            <w:pPr>
              <w:jc w:val="left"/>
            </w:pPr>
            <w:r>
              <w:t>&lt;div role="button"&gt;I'm a button&lt;/div&gt;            // 正确使用案例</w:t>
            </w:r>
          </w:p>
          <w:p w:rsidR="0018160D" w:rsidRDefault="0018160D" w:rsidP="0018160D">
            <w:pPr>
              <w:jc w:val="left"/>
            </w:pPr>
            <w:r>
              <w:t>&lt;div role="bigbutton"&gt;I'm a big button&lt;/div&gt;     // 错误使用案例，"bigbutton"不是一个 ARIA role</w:t>
            </w:r>
          </w:p>
        </w:tc>
      </w:tr>
    </w:tbl>
    <w:p w:rsidR="0018160D" w:rsidRDefault="0018160D" w:rsidP="0018160D">
      <w:pPr>
        <w:jc w:val="left"/>
      </w:pPr>
    </w:p>
    <w:p w:rsidR="0018160D" w:rsidRPr="003B4F0F" w:rsidRDefault="0018160D" w:rsidP="0018160D">
      <w:pPr>
        <w:jc w:val="left"/>
        <w:rPr>
          <w:b/>
        </w:rPr>
      </w:pPr>
      <w:r w:rsidRPr="003B4F0F">
        <w:rPr>
          <w:b/>
        </w:rPr>
        <w:t>2. role的特定嵌套关系</w:t>
      </w:r>
    </w:p>
    <w:p w:rsidR="0018160D" w:rsidRDefault="0018160D" w:rsidP="0018160D">
      <w:pPr>
        <w:jc w:val="left"/>
      </w:pPr>
    </w:p>
    <w:p w:rsidR="0018160D" w:rsidRDefault="0018160D" w:rsidP="0018160D">
      <w:pPr>
        <w:jc w:val="left"/>
      </w:pPr>
      <w:r>
        <w:t>开发者在使用role的过程中需要注意，一些role必须被包含在特定的父元素中，一些role必须包含特定的子元素。比如：</w:t>
      </w:r>
    </w:p>
    <w:p w:rsidR="0018160D" w:rsidRDefault="0018160D" w:rsidP="0018160D">
      <w:pPr>
        <w:jc w:val="left"/>
      </w:pPr>
    </w:p>
    <w:tbl>
      <w:tblPr>
        <w:tblStyle w:val="a5"/>
        <w:tblW w:w="0" w:type="auto"/>
        <w:tblLook w:val="04A0" w:firstRow="1" w:lastRow="0" w:firstColumn="1" w:lastColumn="0" w:noHBand="0" w:noVBand="1"/>
      </w:tblPr>
      <w:tblGrid>
        <w:gridCol w:w="8290"/>
      </w:tblGrid>
      <w:tr w:rsidR="0018160D" w:rsidTr="0018160D">
        <w:tc>
          <w:tcPr>
            <w:tcW w:w="8290" w:type="dxa"/>
          </w:tcPr>
          <w:p w:rsidR="0018160D" w:rsidRDefault="0018160D" w:rsidP="0018160D">
            <w:pPr>
              <w:jc w:val="left"/>
            </w:pPr>
            <w:r>
              <w:t>// 正确使用案例，role=listitem 包含在 role=list 元素中</w:t>
            </w:r>
          </w:p>
          <w:p w:rsidR="0018160D" w:rsidRDefault="0018160D" w:rsidP="0018160D">
            <w:pPr>
              <w:jc w:val="left"/>
            </w:pPr>
            <w:r>
              <w:t xml:space="preserve">&lt;div role="list"&gt; </w:t>
            </w:r>
          </w:p>
          <w:p w:rsidR="0018160D" w:rsidRDefault="0018160D" w:rsidP="0018160D">
            <w:pPr>
              <w:jc w:val="left"/>
            </w:pPr>
            <w:r>
              <w:t xml:space="preserve">    &lt;span role="listitem"&gt;Rainbow Trout&lt;/span&gt; </w:t>
            </w:r>
          </w:p>
          <w:p w:rsidR="0018160D" w:rsidRDefault="0018160D" w:rsidP="0018160D">
            <w:pPr>
              <w:jc w:val="left"/>
            </w:pPr>
            <w:r>
              <w:t xml:space="preserve">    &lt;span role="listitem"&gt;Brook Trout&lt;/span&gt;</w:t>
            </w:r>
          </w:p>
          <w:p w:rsidR="0018160D" w:rsidRDefault="0018160D" w:rsidP="0018160D">
            <w:pPr>
              <w:jc w:val="left"/>
            </w:pPr>
            <w:r>
              <w:t xml:space="preserve">    &lt;span role="listitem"&gt;Lake Trout&lt;/span&gt;</w:t>
            </w:r>
          </w:p>
          <w:p w:rsidR="0018160D" w:rsidRDefault="0018160D" w:rsidP="0018160D">
            <w:pPr>
              <w:jc w:val="left"/>
            </w:pPr>
            <w:r>
              <w:t>&lt;/div&gt;</w:t>
            </w:r>
          </w:p>
          <w:p w:rsidR="0018160D" w:rsidRDefault="0018160D" w:rsidP="0018160D">
            <w:pPr>
              <w:jc w:val="left"/>
            </w:pPr>
            <w:r>
              <w:t>// 错误使用案例，role=listitem 未包含在 role=list 元素中</w:t>
            </w:r>
          </w:p>
          <w:p w:rsidR="0018160D" w:rsidRDefault="0018160D" w:rsidP="0018160D">
            <w:pPr>
              <w:jc w:val="left"/>
            </w:pPr>
            <w:r>
              <w:t xml:space="preserve">&lt;div&gt; </w:t>
            </w:r>
          </w:p>
          <w:p w:rsidR="0018160D" w:rsidRDefault="0018160D" w:rsidP="0018160D">
            <w:pPr>
              <w:jc w:val="left"/>
            </w:pPr>
            <w:r>
              <w:t xml:space="preserve">    &lt;span role="listitem"&gt;Rainbow Trout&lt;/span&gt; </w:t>
            </w:r>
          </w:p>
          <w:p w:rsidR="0018160D" w:rsidRDefault="0018160D" w:rsidP="0018160D">
            <w:pPr>
              <w:jc w:val="left"/>
            </w:pPr>
            <w:r>
              <w:t xml:space="preserve">    &lt;span role="listitem"&gt;Brook Trout&lt;/span&gt;</w:t>
            </w:r>
          </w:p>
          <w:p w:rsidR="0018160D" w:rsidRDefault="0018160D" w:rsidP="0018160D">
            <w:pPr>
              <w:jc w:val="left"/>
            </w:pPr>
            <w:r>
              <w:t xml:space="preserve">    &lt;span role="listitem"&gt;Lake Trout&lt;/span&gt;</w:t>
            </w:r>
          </w:p>
          <w:p w:rsidR="0018160D" w:rsidRDefault="0018160D" w:rsidP="0018160D">
            <w:pPr>
              <w:jc w:val="left"/>
            </w:pPr>
            <w:r>
              <w:t>&lt;/div&gt;</w:t>
            </w:r>
          </w:p>
        </w:tc>
      </w:tr>
    </w:tbl>
    <w:p w:rsidR="0018160D" w:rsidRDefault="0018160D" w:rsidP="0018160D">
      <w:pPr>
        <w:jc w:val="left"/>
      </w:pPr>
    </w:p>
    <w:p w:rsidR="0018160D" w:rsidRPr="003B4F0F" w:rsidRDefault="0018160D" w:rsidP="0018160D">
      <w:pPr>
        <w:jc w:val="left"/>
        <w:rPr>
          <w:b/>
        </w:rPr>
      </w:pPr>
      <w:r w:rsidRPr="003B4F0F">
        <w:rPr>
          <w:b/>
        </w:rPr>
        <w:t>3. role的使用不能改变原生语义</w:t>
      </w:r>
    </w:p>
    <w:p w:rsidR="0018160D" w:rsidRDefault="0018160D" w:rsidP="0018160D">
      <w:pPr>
        <w:jc w:val="left"/>
      </w:pPr>
    </w:p>
    <w:p w:rsidR="0018160D" w:rsidRDefault="0018160D" w:rsidP="0018160D">
      <w:pPr>
        <w:jc w:val="left"/>
      </w:pPr>
      <w:r>
        <w:t>比如开发者想构建一个</w:t>
      </w:r>
      <w:r w:rsidR="00C913CB">
        <w:rPr>
          <w:rFonts w:hint="eastAsia"/>
        </w:rPr>
        <w:t>选项卡</w:t>
      </w:r>
      <w:r>
        <w:t>，可以按如下方式构建：</w:t>
      </w:r>
    </w:p>
    <w:p w:rsidR="0018160D" w:rsidRDefault="0018160D" w:rsidP="0018160D">
      <w:pPr>
        <w:jc w:val="left"/>
      </w:pPr>
    </w:p>
    <w:tbl>
      <w:tblPr>
        <w:tblStyle w:val="a5"/>
        <w:tblW w:w="0" w:type="auto"/>
        <w:tblLook w:val="04A0" w:firstRow="1" w:lastRow="0" w:firstColumn="1" w:lastColumn="0" w:noHBand="0" w:noVBand="1"/>
      </w:tblPr>
      <w:tblGrid>
        <w:gridCol w:w="8290"/>
      </w:tblGrid>
      <w:tr w:rsidR="003B4F0F" w:rsidTr="003B4F0F">
        <w:tc>
          <w:tcPr>
            <w:tcW w:w="8290" w:type="dxa"/>
          </w:tcPr>
          <w:p w:rsidR="003B4F0F" w:rsidRDefault="003B4F0F" w:rsidP="0018160D">
            <w:pPr>
              <w:jc w:val="left"/>
            </w:pPr>
            <w:r w:rsidRPr="003B4F0F">
              <w:t>&lt;div role=tab&gt;&lt;h2&gt;heading tab&lt;/h2&gt;&lt;/div&gt;</w:t>
            </w:r>
          </w:p>
        </w:tc>
      </w:tr>
    </w:tbl>
    <w:p w:rsidR="0018160D" w:rsidRDefault="0018160D" w:rsidP="0018160D">
      <w:pPr>
        <w:jc w:val="left"/>
      </w:pPr>
    </w:p>
    <w:p w:rsidR="0018160D" w:rsidRDefault="0018160D" w:rsidP="0018160D">
      <w:pPr>
        <w:jc w:val="left"/>
      </w:pPr>
      <w:r>
        <w:t>但是不能按照如下方式构建:</w:t>
      </w:r>
    </w:p>
    <w:p w:rsidR="0018160D" w:rsidRDefault="0018160D" w:rsidP="0018160D">
      <w:pPr>
        <w:jc w:val="left"/>
      </w:pPr>
    </w:p>
    <w:tbl>
      <w:tblPr>
        <w:tblStyle w:val="a5"/>
        <w:tblW w:w="0" w:type="auto"/>
        <w:tblLook w:val="04A0" w:firstRow="1" w:lastRow="0" w:firstColumn="1" w:lastColumn="0" w:noHBand="0" w:noVBand="1"/>
      </w:tblPr>
      <w:tblGrid>
        <w:gridCol w:w="8290"/>
      </w:tblGrid>
      <w:tr w:rsidR="003B4F0F" w:rsidTr="003B4F0F">
        <w:tc>
          <w:tcPr>
            <w:tcW w:w="8290" w:type="dxa"/>
          </w:tcPr>
          <w:p w:rsidR="003B4F0F" w:rsidRDefault="003B4F0F" w:rsidP="0018160D">
            <w:pPr>
              <w:jc w:val="left"/>
            </w:pPr>
            <w:r w:rsidRPr="003B4F0F">
              <w:t>&lt;h2 role=tab&gt;heading tab&lt;/h2&gt;    // 错误案例，改变了原生语义</w:t>
            </w:r>
          </w:p>
        </w:tc>
      </w:tr>
    </w:tbl>
    <w:p w:rsidR="0018160D" w:rsidRDefault="0018160D" w:rsidP="0018160D">
      <w:pPr>
        <w:jc w:val="left"/>
      </w:pPr>
    </w:p>
    <w:p w:rsidR="00232369" w:rsidRDefault="00232369" w:rsidP="0018160D">
      <w:pPr>
        <w:jc w:val="left"/>
      </w:pPr>
      <w:r w:rsidRPr="00232369">
        <w:t>另外需要注意的是，ie9/10/11并没有支持全部的html5标签，比如main，它在ie9/10/11中会被视作div处理。因此开发者在使用main时，为了支持在ie9/10/11中的无障碍，则还需要添加role=main。</w:t>
      </w:r>
    </w:p>
    <w:p w:rsidR="00232369" w:rsidRDefault="00232369" w:rsidP="0018160D">
      <w:pPr>
        <w:jc w:val="left"/>
      </w:pPr>
    </w:p>
    <w:p w:rsidR="0018160D" w:rsidRPr="003B4F0F" w:rsidRDefault="0018160D" w:rsidP="0018160D">
      <w:pPr>
        <w:jc w:val="left"/>
        <w:rPr>
          <w:b/>
        </w:rPr>
      </w:pPr>
      <w:r w:rsidRPr="003B4F0F">
        <w:rPr>
          <w:b/>
        </w:rPr>
        <w:t>4. role的使用不能产生冗余</w:t>
      </w:r>
    </w:p>
    <w:p w:rsidR="0018160D" w:rsidRDefault="0018160D" w:rsidP="0018160D">
      <w:pPr>
        <w:jc w:val="left"/>
      </w:pPr>
    </w:p>
    <w:p w:rsidR="0018160D" w:rsidRDefault="0018160D" w:rsidP="0018160D">
      <w:pPr>
        <w:jc w:val="left"/>
      </w:pPr>
      <w:r>
        <w:t>比如下面添加了role是无用的，会带来信息的冗余：</w:t>
      </w:r>
    </w:p>
    <w:p w:rsidR="0018160D" w:rsidRDefault="0018160D" w:rsidP="0018160D">
      <w:pPr>
        <w:jc w:val="left"/>
      </w:pPr>
    </w:p>
    <w:tbl>
      <w:tblPr>
        <w:tblStyle w:val="a5"/>
        <w:tblW w:w="0" w:type="auto"/>
        <w:tblLook w:val="04A0" w:firstRow="1" w:lastRow="0" w:firstColumn="1" w:lastColumn="0" w:noHBand="0" w:noVBand="1"/>
      </w:tblPr>
      <w:tblGrid>
        <w:gridCol w:w="8290"/>
      </w:tblGrid>
      <w:tr w:rsidR="003B4F0F" w:rsidTr="003B4F0F">
        <w:tc>
          <w:tcPr>
            <w:tcW w:w="8290" w:type="dxa"/>
          </w:tcPr>
          <w:p w:rsidR="003B4F0F" w:rsidRDefault="003B4F0F" w:rsidP="0018160D">
            <w:pPr>
              <w:jc w:val="left"/>
            </w:pPr>
            <w:r w:rsidRPr="003B4F0F">
              <w:lastRenderedPageBreak/>
              <w:t>&lt;button role="button"&gt;press me&lt;/button&gt;</w:t>
            </w:r>
          </w:p>
        </w:tc>
      </w:tr>
    </w:tbl>
    <w:p w:rsidR="0018160D" w:rsidRDefault="0018160D" w:rsidP="0018160D">
      <w:pPr>
        <w:jc w:val="left"/>
      </w:pPr>
    </w:p>
    <w:p w:rsidR="0018160D" w:rsidRPr="003B4F0F" w:rsidRDefault="0018160D" w:rsidP="0018160D">
      <w:pPr>
        <w:jc w:val="left"/>
        <w:rPr>
          <w:b/>
        </w:rPr>
      </w:pPr>
      <w:r w:rsidRPr="003B4F0F">
        <w:rPr>
          <w:b/>
        </w:rPr>
        <w:t>5. role=application需谨慎使用</w:t>
      </w:r>
    </w:p>
    <w:p w:rsidR="0018160D" w:rsidRDefault="0018160D" w:rsidP="0018160D">
      <w:pPr>
        <w:jc w:val="left"/>
      </w:pPr>
    </w:p>
    <w:p w:rsidR="0018160D" w:rsidRDefault="0018160D" w:rsidP="0018160D">
      <w:pPr>
        <w:jc w:val="left"/>
      </w:pPr>
      <w:r>
        <w:t>简而言之，真正会使用role=application的场景是非常罕见的，除非需要模拟真实的桌面应用程序，因为当使用role=application时，屏幕阅读器会停止拦截击键，并将所有击键直接传递给浏览器，这会使得用户无法轻松浏览页面，更具体的介绍请</w:t>
      </w:r>
      <w:hyperlink r:id="rId23" w:anchor="using-application" w:history="1">
        <w:r w:rsidRPr="003B4F0F">
          <w:rPr>
            <w:rStyle w:val="a4"/>
          </w:rPr>
          <w:t>参考此处</w:t>
        </w:r>
      </w:hyperlink>
      <w:r>
        <w:t>。</w:t>
      </w:r>
    </w:p>
    <w:p w:rsidR="0018160D" w:rsidRDefault="0018160D" w:rsidP="0018160D">
      <w:pPr>
        <w:jc w:val="left"/>
      </w:pPr>
    </w:p>
    <w:p w:rsidR="0018160D" w:rsidRPr="003B4F0F" w:rsidRDefault="0018160D" w:rsidP="0018160D">
      <w:pPr>
        <w:jc w:val="left"/>
        <w:rPr>
          <w:b/>
        </w:rPr>
      </w:pPr>
      <w:r w:rsidRPr="003B4F0F">
        <w:rPr>
          <w:b/>
        </w:rPr>
        <w:t>6. role="presentation"或aria-hidden="true"不能用在可聚焦元素上</w:t>
      </w:r>
    </w:p>
    <w:p w:rsidR="0018160D" w:rsidRDefault="0018160D" w:rsidP="0018160D">
      <w:pPr>
        <w:jc w:val="left"/>
      </w:pPr>
    </w:p>
    <w:p w:rsidR="0018160D" w:rsidRDefault="0018160D" w:rsidP="0018160D">
      <w:pPr>
        <w:jc w:val="left"/>
      </w:pPr>
      <w:r>
        <w:t>role=presentation或其同义词role=none，表示在它所在的元素中删除语义，在可聚焦元素上使用role="presentation"或aria-hidden="true"会导致该元素失去焦点，比如：</w:t>
      </w:r>
    </w:p>
    <w:p w:rsidR="0018160D" w:rsidRDefault="0018160D" w:rsidP="0018160D">
      <w:pPr>
        <w:jc w:val="left"/>
      </w:pPr>
    </w:p>
    <w:tbl>
      <w:tblPr>
        <w:tblStyle w:val="a5"/>
        <w:tblW w:w="0" w:type="auto"/>
        <w:tblLook w:val="04A0" w:firstRow="1" w:lastRow="0" w:firstColumn="1" w:lastColumn="0" w:noHBand="0" w:noVBand="1"/>
      </w:tblPr>
      <w:tblGrid>
        <w:gridCol w:w="8290"/>
      </w:tblGrid>
      <w:tr w:rsidR="003B4F0F" w:rsidTr="003B4F0F">
        <w:tc>
          <w:tcPr>
            <w:tcW w:w="8290" w:type="dxa"/>
          </w:tcPr>
          <w:p w:rsidR="003B4F0F" w:rsidRDefault="003B4F0F" w:rsidP="003B4F0F">
            <w:pPr>
              <w:jc w:val="left"/>
            </w:pPr>
            <w:r>
              <w:t>&lt;button role=presentation&gt;press me&lt;/button&gt;     // 错误使用案例</w:t>
            </w:r>
          </w:p>
          <w:p w:rsidR="003B4F0F" w:rsidRDefault="003B4F0F" w:rsidP="003B4F0F">
            <w:pPr>
              <w:jc w:val="left"/>
            </w:pPr>
            <w:r>
              <w:t>&lt;button aria-hidden="true"&gt;press me&lt;/button&gt;    // 错误使用案例</w:t>
            </w:r>
          </w:p>
        </w:tc>
      </w:tr>
    </w:tbl>
    <w:p w:rsidR="0018160D" w:rsidRDefault="0018160D" w:rsidP="0018160D">
      <w:pPr>
        <w:jc w:val="left"/>
      </w:pPr>
    </w:p>
    <w:p w:rsidR="0018160D" w:rsidRPr="003B4F0F" w:rsidRDefault="0018160D" w:rsidP="0018160D">
      <w:pPr>
        <w:jc w:val="left"/>
        <w:rPr>
          <w:b/>
        </w:rPr>
      </w:pPr>
      <w:r w:rsidRPr="003B4F0F">
        <w:rPr>
          <w:b/>
        </w:rPr>
        <w:t>7. role=heading的使用</w:t>
      </w:r>
    </w:p>
    <w:p w:rsidR="0018160D" w:rsidRDefault="0018160D" w:rsidP="0018160D">
      <w:pPr>
        <w:jc w:val="left"/>
      </w:pPr>
    </w:p>
    <w:p w:rsidR="0018160D" w:rsidRDefault="0018160D" w:rsidP="0018160D">
      <w:pPr>
        <w:jc w:val="left"/>
      </w:pPr>
      <w:r>
        <w:t>我们使用role=heading来标识标题。应用role="heading"的元素会使AT（如屏幕阅读器）将其视为标题。</w:t>
      </w:r>
    </w:p>
    <w:p w:rsidR="0018160D" w:rsidRDefault="0018160D" w:rsidP="0018160D">
      <w:pPr>
        <w:jc w:val="left"/>
      </w:pPr>
    </w:p>
    <w:tbl>
      <w:tblPr>
        <w:tblStyle w:val="a5"/>
        <w:tblW w:w="0" w:type="auto"/>
        <w:tblLook w:val="04A0" w:firstRow="1" w:lastRow="0" w:firstColumn="1" w:lastColumn="0" w:noHBand="0" w:noVBand="1"/>
      </w:tblPr>
      <w:tblGrid>
        <w:gridCol w:w="8290"/>
      </w:tblGrid>
      <w:tr w:rsidR="003B4F0F" w:rsidTr="003B4F0F">
        <w:tc>
          <w:tcPr>
            <w:tcW w:w="8290" w:type="dxa"/>
          </w:tcPr>
          <w:p w:rsidR="003B4F0F" w:rsidRDefault="003B4F0F" w:rsidP="003B4F0F">
            <w:pPr>
              <w:jc w:val="left"/>
            </w:pPr>
            <w:r>
              <w:t>// 实现简单标题</w:t>
            </w:r>
          </w:p>
          <w:p w:rsidR="003B4F0F" w:rsidRDefault="003B4F0F" w:rsidP="003B4F0F">
            <w:pPr>
              <w:jc w:val="left"/>
            </w:pPr>
            <w:r>
              <w:t>&lt;div role="heading"&gt;Global News items&lt;/div&gt;</w:t>
            </w:r>
          </w:p>
          <w:p w:rsidR="003B4F0F" w:rsidRDefault="003B4F0F" w:rsidP="003B4F0F">
            <w:pPr>
              <w:jc w:val="left"/>
            </w:pPr>
            <w:r>
              <w:t>&lt;p&gt;a list of global news&lt;p&gt;</w:t>
            </w:r>
          </w:p>
          <w:p w:rsidR="003B4F0F" w:rsidRDefault="003B4F0F" w:rsidP="003B4F0F">
            <w:pPr>
              <w:jc w:val="left"/>
            </w:pPr>
          </w:p>
          <w:p w:rsidR="003B4F0F" w:rsidRDefault="003B4F0F" w:rsidP="003B4F0F">
            <w:pPr>
              <w:jc w:val="left"/>
            </w:pPr>
            <w:r>
              <w:t>// 实现其他标题级别</w:t>
            </w:r>
          </w:p>
          <w:p w:rsidR="003B4F0F" w:rsidRDefault="003B4F0F" w:rsidP="003B4F0F">
            <w:pPr>
              <w:jc w:val="left"/>
            </w:pPr>
            <w:r>
              <w:t>&lt;div role="heading" aria-level="7"&gt;Global News level 7/div&gt;</w:t>
            </w:r>
          </w:p>
          <w:p w:rsidR="003B4F0F" w:rsidRDefault="003B4F0F" w:rsidP="003B4F0F">
            <w:pPr>
              <w:jc w:val="left"/>
            </w:pPr>
            <w:r>
              <w:t>&lt;p&gt;a list of global news&lt;/p&gt;</w:t>
            </w:r>
          </w:p>
        </w:tc>
      </w:tr>
    </w:tbl>
    <w:p w:rsidR="0018160D" w:rsidRPr="003B4F0F" w:rsidRDefault="0018160D" w:rsidP="0018160D">
      <w:pPr>
        <w:jc w:val="left"/>
      </w:pPr>
    </w:p>
    <w:p w:rsidR="0018160D" w:rsidRDefault="0018160D" w:rsidP="0018160D">
      <w:pPr>
        <w:jc w:val="left"/>
      </w:pPr>
      <w:r>
        <w:t>原生的HTML只能实现级别6的标题，role="heading"和aria-level属性配合可</w:t>
      </w:r>
      <w:r>
        <w:lastRenderedPageBreak/>
        <w:t>以实现级别其他级别的标题。</w:t>
      </w:r>
    </w:p>
    <w:p w:rsidR="0018160D" w:rsidRDefault="0018160D" w:rsidP="0018160D">
      <w:pPr>
        <w:jc w:val="left"/>
      </w:pPr>
    </w:p>
    <w:p w:rsidR="0018160D" w:rsidRPr="003B4F0F" w:rsidRDefault="0018160D" w:rsidP="0018160D">
      <w:pPr>
        <w:jc w:val="left"/>
        <w:rPr>
          <w:b/>
        </w:rPr>
      </w:pPr>
      <w:r w:rsidRPr="003B4F0F">
        <w:rPr>
          <w:b/>
        </w:rPr>
        <w:t>8. role=region的使用</w:t>
      </w:r>
    </w:p>
    <w:p w:rsidR="0018160D" w:rsidRDefault="0018160D" w:rsidP="0018160D">
      <w:pPr>
        <w:jc w:val="left"/>
      </w:pPr>
    </w:p>
    <w:p w:rsidR="0018160D" w:rsidRDefault="0018160D" w:rsidP="0018160D">
      <w:pPr>
        <w:jc w:val="left"/>
      </w:pPr>
      <w:r>
        <w:t>当标准文档标记角色的语义无法对应待标记页面的某部分时，可使用通用region角色：role=region。这些区域可以通过使用aria-labelledby、aria-label或其他方式命名，这样可以帮助更好的建立起页面上内容信息之间的联系。</w:t>
      </w:r>
    </w:p>
    <w:p w:rsidR="0018160D" w:rsidRDefault="0018160D" w:rsidP="0018160D">
      <w:pPr>
        <w:jc w:val="left"/>
      </w:pPr>
    </w:p>
    <w:tbl>
      <w:tblPr>
        <w:tblStyle w:val="a5"/>
        <w:tblW w:w="0" w:type="auto"/>
        <w:tblLook w:val="04A0" w:firstRow="1" w:lastRow="0" w:firstColumn="1" w:lastColumn="0" w:noHBand="0" w:noVBand="1"/>
      </w:tblPr>
      <w:tblGrid>
        <w:gridCol w:w="8290"/>
      </w:tblGrid>
      <w:tr w:rsidR="003B4F0F" w:rsidTr="003B4F0F">
        <w:tc>
          <w:tcPr>
            <w:tcW w:w="8290" w:type="dxa"/>
          </w:tcPr>
          <w:p w:rsidR="003B4F0F" w:rsidRDefault="003B4F0F" w:rsidP="003B4F0F">
            <w:pPr>
              <w:jc w:val="left"/>
            </w:pPr>
            <w:r>
              <w:t xml:space="preserve">&lt;div role="region" aria-label="weather portlet"&gt; </w:t>
            </w:r>
          </w:p>
          <w:p w:rsidR="003B4F0F" w:rsidRDefault="003B4F0F" w:rsidP="003B4F0F">
            <w:pPr>
              <w:jc w:val="left"/>
            </w:pPr>
            <w:r>
              <w:tab/>
              <w:t>Today's weather is very good for outing!</w:t>
            </w:r>
          </w:p>
          <w:p w:rsidR="003B4F0F" w:rsidRDefault="003B4F0F" w:rsidP="003B4F0F">
            <w:pPr>
              <w:jc w:val="left"/>
            </w:pPr>
            <w:r>
              <w:t>&lt;/div&gt;</w:t>
            </w:r>
          </w:p>
        </w:tc>
      </w:tr>
    </w:tbl>
    <w:p w:rsidR="0018160D" w:rsidRDefault="0018160D" w:rsidP="0018160D">
      <w:pPr>
        <w:jc w:val="left"/>
      </w:pPr>
    </w:p>
    <w:p w:rsidR="0018160D" w:rsidRPr="003B4F0F" w:rsidRDefault="0018160D" w:rsidP="0018160D">
      <w:pPr>
        <w:jc w:val="left"/>
        <w:rPr>
          <w:b/>
        </w:rPr>
      </w:pPr>
      <w:r w:rsidRPr="003B4F0F">
        <w:rPr>
          <w:b/>
        </w:rPr>
        <w:t>9. 使用role的landmark标识页面区域</w:t>
      </w:r>
    </w:p>
    <w:p w:rsidR="0018160D" w:rsidRDefault="0018160D" w:rsidP="0018160D">
      <w:pPr>
        <w:jc w:val="left"/>
      </w:pPr>
    </w:p>
    <w:p w:rsidR="0018160D" w:rsidRDefault="0018160D" w:rsidP="0018160D">
      <w:pPr>
        <w:jc w:val="left"/>
      </w:pPr>
      <w:r>
        <w:t>landmark用来表示区域的类型，部分内容如下，详情请点击</w:t>
      </w:r>
      <w:hyperlink r:id="rId24" w:anchor="ARIA11" w:history="1">
        <w:r w:rsidRPr="003B4F0F">
          <w:rPr>
            <w:rStyle w:val="a4"/>
          </w:rPr>
          <w:t>这里</w:t>
        </w:r>
      </w:hyperlink>
      <w:r>
        <w:t>：</w:t>
      </w:r>
    </w:p>
    <w:p w:rsidR="0018160D" w:rsidRDefault="0018160D" w:rsidP="0018160D">
      <w:pPr>
        <w:jc w:val="left"/>
      </w:pPr>
    </w:p>
    <w:tbl>
      <w:tblPr>
        <w:tblStyle w:val="a5"/>
        <w:tblW w:w="0" w:type="auto"/>
        <w:tblLook w:val="04A0" w:firstRow="1" w:lastRow="0" w:firstColumn="1" w:lastColumn="0" w:noHBand="0" w:noVBand="1"/>
      </w:tblPr>
      <w:tblGrid>
        <w:gridCol w:w="3235"/>
        <w:gridCol w:w="5055"/>
      </w:tblGrid>
      <w:tr w:rsidR="003B4F0F" w:rsidTr="003B4F0F">
        <w:tc>
          <w:tcPr>
            <w:tcW w:w="3235" w:type="dxa"/>
          </w:tcPr>
          <w:p w:rsidR="003B4F0F" w:rsidRPr="003B4F0F" w:rsidRDefault="003B4F0F" w:rsidP="003B4F0F">
            <w:pPr>
              <w:jc w:val="center"/>
              <w:rPr>
                <w:b/>
              </w:rPr>
            </w:pPr>
            <w:r w:rsidRPr="003B4F0F">
              <w:rPr>
                <w:b/>
              </w:rPr>
              <w:t>role</w:t>
            </w:r>
          </w:p>
        </w:tc>
        <w:tc>
          <w:tcPr>
            <w:tcW w:w="5055" w:type="dxa"/>
          </w:tcPr>
          <w:p w:rsidR="003B4F0F" w:rsidRPr="003B4F0F" w:rsidRDefault="003B4F0F" w:rsidP="003B4F0F">
            <w:pPr>
              <w:jc w:val="center"/>
              <w:rPr>
                <w:b/>
              </w:rPr>
            </w:pPr>
            <w:r w:rsidRPr="003B4F0F">
              <w:rPr>
                <w:b/>
              </w:rPr>
              <w:t>说明</w:t>
            </w:r>
          </w:p>
        </w:tc>
      </w:tr>
      <w:tr w:rsidR="003B4F0F" w:rsidTr="003B4F0F">
        <w:tc>
          <w:tcPr>
            <w:tcW w:w="3235" w:type="dxa"/>
          </w:tcPr>
          <w:p w:rsidR="003B4F0F" w:rsidRPr="006741EC" w:rsidRDefault="003B4F0F" w:rsidP="003B4F0F">
            <w:r w:rsidRPr="006741EC">
              <w:t>banner</w:t>
            </w:r>
          </w:p>
        </w:tc>
        <w:tc>
          <w:tcPr>
            <w:tcW w:w="5055" w:type="dxa"/>
          </w:tcPr>
          <w:p w:rsidR="003B4F0F" w:rsidRPr="006741EC" w:rsidRDefault="003B4F0F" w:rsidP="003B4F0F">
            <w:r w:rsidRPr="006741EC">
              <w:t>页面主标题或内部标题的区域</w:t>
            </w:r>
          </w:p>
        </w:tc>
      </w:tr>
      <w:tr w:rsidR="003B4F0F" w:rsidTr="003B4F0F">
        <w:tc>
          <w:tcPr>
            <w:tcW w:w="3235" w:type="dxa"/>
          </w:tcPr>
          <w:p w:rsidR="003B4F0F" w:rsidRPr="006741EC" w:rsidRDefault="003B4F0F" w:rsidP="003B4F0F">
            <w:r w:rsidRPr="006741EC">
              <w:t>complementary</w:t>
            </w:r>
          </w:p>
        </w:tc>
        <w:tc>
          <w:tcPr>
            <w:tcW w:w="5055" w:type="dxa"/>
          </w:tcPr>
          <w:p w:rsidR="003B4F0F" w:rsidRPr="006741EC" w:rsidRDefault="003B4F0F" w:rsidP="003B4F0F">
            <w:r w:rsidRPr="006741EC">
              <w:t>文档中支持主要内容的任何部分且独立</w:t>
            </w:r>
          </w:p>
        </w:tc>
      </w:tr>
      <w:tr w:rsidR="003B4F0F" w:rsidTr="003B4F0F">
        <w:tc>
          <w:tcPr>
            <w:tcW w:w="3235" w:type="dxa"/>
          </w:tcPr>
          <w:p w:rsidR="003B4F0F" w:rsidRPr="006741EC" w:rsidRDefault="003B4F0F" w:rsidP="003B4F0F">
            <w:r w:rsidRPr="006741EC">
              <w:t>contentinfo</w:t>
            </w:r>
          </w:p>
        </w:tc>
        <w:tc>
          <w:tcPr>
            <w:tcW w:w="5055" w:type="dxa"/>
          </w:tcPr>
          <w:p w:rsidR="003B4F0F" w:rsidRPr="006741EC" w:rsidRDefault="003B4F0F" w:rsidP="003B4F0F">
            <w:r w:rsidRPr="006741EC">
              <w:t>信息区域，例如版权和隐私声明的链接</w:t>
            </w:r>
          </w:p>
        </w:tc>
      </w:tr>
      <w:tr w:rsidR="003B4F0F" w:rsidTr="003B4F0F">
        <w:tc>
          <w:tcPr>
            <w:tcW w:w="3235" w:type="dxa"/>
          </w:tcPr>
          <w:p w:rsidR="003B4F0F" w:rsidRPr="006741EC" w:rsidRDefault="003B4F0F" w:rsidP="003B4F0F">
            <w:r w:rsidRPr="006741EC">
              <w:t>form</w:t>
            </w:r>
          </w:p>
        </w:tc>
        <w:tc>
          <w:tcPr>
            <w:tcW w:w="5055" w:type="dxa"/>
          </w:tcPr>
          <w:p w:rsidR="003B4F0F" w:rsidRPr="006741EC" w:rsidRDefault="003B4F0F" w:rsidP="003B4F0F">
            <w:r w:rsidRPr="006741EC">
              <w:t>表单区域</w:t>
            </w:r>
          </w:p>
        </w:tc>
      </w:tr>
      <w:tr w:rsidR="003B4F0F" w:rsidTr="003B4F0F">
        <w:tc>
          <w:tcPr>
            <w:tcW w:w="3235" w:type="dxa"/>
          </w:tcPr>
          <w:p w:rsidR="003B4F0F" w:rsidRPr="006741EC" w:rsidRDefault="003B4F0F" w:rsidP="003B4F0F">
            <w:r w:rsidRPr="006741EC">
              <w:t>main</w:t>
            </w:r>
          </w:p>
        </w:tc>
        <w:tc>
          <w:tcPr>
            <w:tcW w:w="5055" w:type="dxa"/>
          </w:tcPr>
          <w:p w:rsidR="003B4F0F" w:rsidRPr="006741EC" w:rsidRDefault="003B4F0F" w:rsidP="003B4F0F">
            <w:r w:rsidRPr="006741EC">
              <w:t>主要内容区域</w:t>
            </w:r>
          </w:p>
        </w:tc>
      </w:tr>
      <w:tr w:rsidR="003B4F0F" w:rsidTr="003B4F0F">
        <w:tc>
          <w:tcPr>
            <w:tcW w:w="3235" w:type="dxa"/>
          </w:tcPr>
          <w:p w:rsidR="003B4F0F" w:rsidRPr="006741EC" w:rsidRDefault="003B4F0F" w:rsidP="003B4F0F">
            <w:r w:rsidRPr="006741EC">
              <w:t>navigation</w:t>
            </w:r>
          </w:p>
        </w:tc>
        <w:tc>
          <w:tcPr>
            <w:tcW w:w="5055" w:type="dxa"/>
          </w:tcPr>
          <w:p w:rsidR="003B4F0F" w:rsidRPr="006741EC" w:rsidRDefault="003B4F0F" w:rsidP="003B4F0F">
            <w:r w:rsidRPr="006741EC">
              <w:t>导航区域</w:t>
            </w:r>
          </w:p>
        </w:tc>
      </w:tr>
      <w:tr w:rsidR="003B4F0F" w:rsidTr="003B4F0F">
        <w:tc>
          <w:tcPr>
            <w:tcW w:w="3235" w:type="dxa"/>
          </w:tcPr>
          <w:p w:rsidR="003B4F0F" w:rsidRPr="006741EC" w:rsidRDefault="003B4F0F" w:rsidP="003B4F0F">
            <w:r w:rsidRPr="006741EC">
              <w:t>search</w:t>
            </w:r>
          </w:p>
        </w:tc>
        <w:tc>
          <w:tcPr>
            <w:tcW w:w="5055" w:type="dxa"/>
          </w:tcPr>
          <w:p w:rsidR="003B4F0F" w:rsidRPr="006741EC" w:rsidRDefault="003B4F0F" w:rsidP="003B4F0F">
            <w:r w:rsidRPr="006741EC">
              <w:t>web文档搜索工具</w:t>
            </w:r>
          </w:p>
        </w:tc>
      </w:tr>
      <w:tr w:rsidR="003B4F0F" w:rsidTr="003B4F0F">
        <w:tc>
          <w:tcPr>
            <w:tcW w:w="3235" w:type="dxa"/>
          </w:tcPr>
          <w:p w:rsidR="003B4F0F" w:rsidRPr="006741EC" w:rsidRDefault="003B4F0F" w:rsidP="003B4F0F">
            <w:r w:rsidRPr="006741EC">
              <w:t>application</w:t>
            </w:r>
          </w:p>
        </w:tc>
        <w:tc>
          <w:tcPr>
            <w:tcW w:w="5055" w:type="dxa"/>
          </w:tcPr>
          <w:p w:rsidR="003B4F0F" w:rsidRDefault="003B4F0F" w:rsidP="003B4F0F">
            <w:r w:rsidRPr="006741EC">
              <w:t>声明为Web应用程序的区域</w:t>
            </w:r>
          </w:p>
        </w:tc>
      </w:tr>
    </w:tbl>
    <w:p w:rsidR="0018160D" w:rsidRDefault="0018160D" w:rsidP="0018160D">
      <w:pPr>
        <w:jc w:val="left"/>
      </w:pPr>
    </w:p>
    <w:tbl>
      <w:tblPr>
        <w:tblStyle w:val="a5"/>
        <w:tblW w:w="0" w:type="auto"/>
        <w:tblLook w:val="04A0" w:firstRow="1" w:lastRow="0" w:firstColumn="1" w:lastColumn="0" w:noHBand="0" w:noVBand="1"/>
      </w:tblPr>
      <w:tblGrid>
        <w:gridCol w:w="8290"/>
      </w:tblGrid>
      <w:tr w:rsidR="000442D9" w:rsidTr="000442D9">
        <w:tc>
          <w:tcPr>
            <w:tcW w:w="8290" w:type="dxa"/>
          </w:tcPr>
          <w:p w:rsidR="000442D9" w:rsidRDefault="000442D9" w:rsidP="000442D9">
            <w:pPr>
              <w:jc w:val="left"/>
            </w:pPr>
            <w:r>
              <w:t>&lt;form role="search"&gt;</w:t>
            </w:r>
          </w:p>
          <w:p w:rsidR="000442D9" w:rsidRDefault="000442D9" w:rsidP="000442D9">
            <w:pPr>
              <w:jc w:val="left"/>
            </w:pPr>
            <w:r>
              <w:t xml:space="preserve">    &lt;label for="s6"&gt;search&lt;/label&gt;&lt;input id="s6" type="text" size="20"&gt;</w:t>
            </w:r>
          </w:p>
          <w:p w:rsidR="000442D9" w:rsidRDefault="000442D9" w:rsidP="000442D9">
            <w:pPr>
              <w:jc w:val="left"/>
            </w:pPr>
            <w:r>
              <w:t xml:space="preserve">    ...</w:t>
            </w:r>
          </w:p>
          <w:p w:rsidR="000442D9" w:rsidRDefault="000442D9" w:rsidP="000442D9">
            <w:pPr>
              <w:jc w:val="left"/>
            </w:pPr>
            <w:r>
              <w:t>&lt;/form&gt;</w:t>
            </w:r>
          </w:p>
        </w:tc>
      </w:tr>
    </w:tbl>
    <w:p w:rsidR="0018160D" w:rsidRDefault="0018160D" w:rsidP="0018160D">
      <w:pPr>
        <w:jc w:val="left"/>
      </w:pPr>
    </w:p>
    <w:p w:rsidR="0018160D" w:rsidRDefault="0018160D" w:rsidP="0018160D">
      <w:pPr>
        <w:jc w:val="left"/>
      </w:pPr>
      <w:r>
        <w:t>在上面例子中，使用role="search"来标识为搜索表单。</w:t>
      </w:r>
    </w:p>
    <w:p w:rsidR="0018160D" w:rsidRDefault="0018160D" w:rsidP="0018160D">
      <w:pPr>
        <w:jc w:val="left"/>
      </w:pPr>
    </w:p>
    <w:p w:rsidR="0018160D" w:rsidRPr="00DC69F6" w:rsidRDefault="0018160D" w:rsidP="0018160D">
      <w:pPr>
        <w:jc w:val="left"/>
        <w:rPr>
          <w:b/>
        </w:rPr>
      </w:pPr>
      <w:r w:rsidRPr="00DC69F6">
        <w:rPr>
          <w:b/>
        </w:rPr>
        <w:t>10. aria-*必须符合有效的名称</w:t>
      </w:r>
    </w:p>
    <w:p w:rsidR="0018160D" w:rsidRDefault="0018160D" w:rsidP="0018160D">
      <w:pPr>
        <w:jc w:val="left"/>
      </w:pPr>
    </w:p>
    <w:p w:rsidR="0018160D" w:rsidRDefault="0018160D" w:rsidP="0018160D">
      <w:pPr>
        <w:jc w:val="left"/>
      </w:pPr>
      <w:r>
        <w:t>开发者不能使用一个不存在或者错误拼写的aria-*，比如：</w:t>
      </w:r>
    </w:p>
    <w:p w:rsidR="0018160D" w:rsidRDefault="0018160D" w:rsidP="0018160D">
      <w:pPr>
        <w:jc w:val="left"/>
      </w:pPr>
    </w:p>
    <w:tbl>
      <w:tblPr>
        <w:tblStyle w:val="a5"/>
        <w:tblW w:w="0" w:type="auto"/>
        <w:tblLook w:val="04A0" w:firstRow="1" w:lastRow="0" w:firstColumn="1" w:lastColumn="0" w:noHBand="0" w:noVBand="1"/>
      </w:tblPr>
      <w:tblGrid>
        <w:gridCol w:w="8290"/>
      </w:tblGrid>
      <w:tr w:rsidR="00DC69F6" w:rsidTr="00DC69F6">
        <w:tc>
          <w:tcPr>
            <w:tcW w:w="8290" w:type="dxa"/>
          </w:tcPr>
          <w:p w:rsidR="00DC69F6" w:rsidRDefault="00DC69F6" w:rsidP="00DC69F6">
            <w:pPr>
              <w:jc w:val="left"/>
            </w:pPr>
            <w:r>
              <w:t>aria-hidden="true"      // 正确使用案例</w:t>
            </w:r>
          </w:p>
          <w:p w:rsidR="00DC69F6" w:rsidRDefault="00DC69F6" w:rsidP="00DC69F6">
            <w:pPr>
              <w:jc w:val="left"/>
            </w:pPr>
            <w:r>
              <w:t>aria-hide="true"        // 错误使用案例，不存在该属性</w:t>
            </w:r>
          </w:p>
        </w:tc>
      </w:tr>
    </w:tbl>
    <w:p w:rsidR="0018160D" w:rsidRDefault="0018160D" w:rsidP="0018160D">
      <w:pPr>
        <w:jc w:val="left"/>
      </w:pPr>
    </w:p>
    <w:p w:rsidR="0018160D" w:rsidRDefault="0018160D" w:rsidP="0018160D">
      <w:pPr>
        <w:jc w:val="left"/>
      </w:pPr>
      <w:r>
        <w:t>为了确保使用的是存在且拼写正确的属性名称，开发者可以参考以下资料：</w:t>
      </w:r>
    </w:p>
    <w:p w:rsidR="0018160D" w:rsidRDefault="0018160D" w:rsidP="0018160D">
      <w:pPr>
        <w:jc w:val="left"/>
      </w:pPr>
    </w:p>
    <w:p w:rsidR="0018160D" w:rsidRDefault="00DD0D20" w:rsidP="00DC69F6">
      <w:pPr>
        <w:pStyle w:val="a3"/>
        <w:numPr>
          <w:ilvl w:val="0"/>
          <w:numId w:val="10"/>
        </w:numPr>
        <w:ind w:firstLineChars="0"/>
        <w:jc w:val="left"/>
      </w:pPr>
      <w:hyperlink r:id="rId25" w:history="1">
        <w:r w:rsidR="0018160D" w:rsidRPr="00DC69F6">
          <w:rPr>
            <w:rStyle w:val="a4"/>
          </w:rPr>
          <w:t>The ARIA Role Matrices</w:t>
        </w:r>
      </w:hyperlink>
    </w:p>
    <w:p w:rsidR="0018160D" w:rsidRDefault="0018160D" w:rsidP="00DC69F6">
      <w:pPr>
        <w:ind w:firstLine="420"/>
        <w:jc w:val="left"/>
      </w:pPr>
      <w:r>
        <w:t>推荐资料，建议保存链接以备日后频繁查询</w:t>
      </w:r>
    </w:p>
    <w:p w:rsidR="0018160D" w:rsidRDefault="00DD0D20" w:rsidP="00DC69F6">
      <w:pPr>
        <w:pStyle w:val="a3"/>
        <w:numPr>
          <w:ilvl w:val="0"/>
          <w:numId w:val="10"/>
        </w:numPr>
        <w:ind w:firstLineChars="0"/>
        <w:jc w:val="left"/>
      </w:pPr>
      <w:hyperlink r:id="rId26" w:anchor="state_prop_taxonomy" w:history="1">
        <w:r w:rsidR="0018160D" w:rsidRPr="00DC69F6">
          <w:rPr>
            <w:rStyle w:val="a4"/>
          </w:rPr>
          <w:t>Taxonomy of WAI-ARIA States and Properties</w:t>
        </w:r>
      </w:hyperlink>
    </w:p>
    <w:p w:rsidR="0018160D" w:rsidRDefault="0018160D" w:rsidP="00DC69F6">
      <w:pPr>
        <w:ind w:firstLine="420"/>
        <w:jc w:val="left"/>
      </w:pPr>
      <w:r>
        <w:t>分类介绍了widget attributes, live region attributes, drag-and-drop attributes, relationship attributes</w:t>
      </w:r>
    </w:p>
    <w:p w:rsidR="0018160D" w:rsidRDefault="00DD0D20" w:rsidP="00AF48D0">
      <w:pPr>
        <w:pStyle w:val="a3"/>
        <w:numPr>
          <w:ilvl w:val="0"/>
          <w:numId w:val="10"/>
        </w:numPr>
        <w:ind w:firstLineChars="0"/>
        <w:jc w:val="left"/>
      </w:pPr>
      <w:hyperlink r:id="rId27" w:anchor="state_prop_def" w:history="1">
        <w:r w:rsidR="0018160D" w:rsidRPr="00AF48D0">
          <w:rPr>
            <w:rStyle w:val="a4"/>
          </w:rPr>
          <w:t>Definitions of States and Properties all aria-* attributes</w:t>
        </w:r>
      </w:hyperlink>
    </w:p>
    <w:p w:rsidR="0018160D" w:rsidRDefault="0018160D" w:rsidP="00AF48D0">
      <w:pPr>
        <w:ind w:firstLine="420"/>
        <w:jc w:val="left"/>
      </w:pPr>
      <w:r>
        <w:t>WAI-ARIA状态和属性的字母顺序列表</w:t>
      </w:r>
    </w:p>
    <w:p w:rsidR="0018160D" w:rsidRDefault="00DD0D20" w:rsidP="00AF48D0">
      <w:pPr>
        <w:pStyle w:val="a3"/>
        <w:numPr>
          <w:ilvl w:val="0"/>
          <w:numId w:val="10"/>
        </w:numPr>
        <w:ind w:firstLineChars="0"/>
        <w:jc w:val="left"/>
      </w:pPr>
      <w:hyperlink r:id="rId28" w:anchor="host_general_attrs" w:history="1">
        <w:r w:rsidR="0018160D" w:rsidRPr="00AF48D0">
          <w:rPr>
            <w:rStyle w:val="a4"/>
          </w:rPr>
          <w:t>State and Property Attributes</w:t>
        </w:r>
      </w:hyperlink>
    </w:p>
    <w:p w:rsidR="0018160D" w:rsidRDefault="00DD0D20" w:rsidP="00444A96">
      <w:pPr>
        <w:pStyle w:val="a3"/>
        <w:numPr>
          <w:ilvl w:val="0"/>
          <w:numId w:val="10"/>
        </w:numPr>
        <w:ind w:firstLineChars="0"/>
        <w:jc w:val="left"/>
      </w:pPr>
      <w:hyperlink r:id="rId29" w:anchor="state_property_processing" w:history="1">
        <w:r w:rsidR="0018160D" w:rsidRPr="00444A96">
          <w:rPr>
            <w:rStyle w:val="a4"/>
          </w:rPr>
          <w:t>State and Property Attribute Processing</w:t>
        </w:r>
      </w:hyperlink>
    </w:p>
    <w:p w:rsidR="0018160D" w:rsidRDefault="00DD0D20" w:rsidP="00444A96">
      <w:pPr>
        <w:pStyle w:val="a3"/>
        <w:numPr>
          <w:ilvl w:val="0"/>
          <w:numId w:val="10"/>
        </w:numPr>
        <w:ind w:firstLineChars="0"/>
        <w:jc w:val="left"/>
      </w:pPr>
      <w:hyperlink r:id="rId30" w:anchor="xhtml_mod" w:history="1">
        <w:r w:rsidR="0018160D" w:rsidRPr="00444A96">
          <w:rPr>
            <w:rStyle w:val="a4"/>
          </w:rPr>
          <w:t>WAI-ARIA Attributes Module</w:t>
        </w:r>
      </w:hyperlink>
    </w:p>
    <w:p w:rsidR="0018160D" w:rsidRDefault="00DD0D20" w:rsidP="00444A96">
      <w:pPr>
        <w:pStyle w:val="a3"/>
        <w:numPr>
          <w:ilvl w:val="0"/>
          <w:numId w:val="10"/>
        </w:numPr>
        <w:ind w:firstLineChars="0"/>
        <w:jc w:val="left"/>
      </w:pPr>
      <w:hyperlink r:id="rId31" w:anchor="xhtml_schema_mod" w:history="1">
        <w:r w:rsidR="0018160D" w:rsidRPr="00444A96">
          <w:rPr>
            <w:rStyle w:val="a4"/>
          </w:rPr>
          <w:t>WAI-ARIA Attributes XML Schema Module</w:t>
        </w:r>
      </w:hyperlink>
    </w:p>
    <w:p w:rsidR="0018160D" w:rsidRDefault="0018160D" w:rsidP="0018160D">
      <w:pPr>
        <w:jc w:val="left"/>
      </w:pPr>
    </w:p>
    <w:p w:rsidR="0018160D" w:rsidRPr="00444A96" w:rsidRDefault="0018160D" w:rsidP="0018160D">
      <w:pPr>
        <w:jc w:val="left"/>
        <w:rPr>
          <w:b/>
        </w:rPr>
      </w:pPr>
      <w:r w:rsidRPr="00444A96">
        <w:rPr>
          <w:b/>
        </w:rPr>
        <w:t>11. aria-*必须使用有效的值</w:t>
      </w:r>
    </w:p>
    <w:p w:rsidR="0018160D" w:rsidRDefault="0018160D" w:rsidP="0018160D">
      <w:pPr>
        <w:jc w:val="left"/>
      </w:pPr>
    </w:p>
    <w:p w:rsidR="0018160D" w:rsidRDefault="0018160D" w:rsidP="0018160D">
      <w:pPr>
        <w:jc w:val="left"/>
      </w:pPr>
      <w:r>
        <w:t>开发者在使用aria-*时，需要对其赋予有效的值，比如：</w:t>
      </w:r>
    </w:p>
    <w:p w:rsidR="0018160D" w:rsidRDefault="0018160D" w:rsidP="0018160D">
      <w:pPr>
        <w:jc w:val="left"/>
      </w:pPr>
    </w:p>
    <w:tbl>
      <w:tblPr>
        <w:tblStyle w:val="a5"/>
        <w:tblW w:w="0" w:type="auto"/>
        <w:tblLook w:val="04A0" w:firstRow="1" w:lastRow="0" w:firstColumn="1" w:lastColumn="0" w:noHBand="0" w:noVBand="1"/>
      </w:tblPr>
      <w:tblGrid>
        <w:gridCol w:w="8290"/>
      </w:tblGrid>
      <w:tr w:rsidR="003258E6" w:rsidTr="003258E6">
        <w:tc>
          <w:tcPr>
            <w:tcW w:w="8290" w:type="dxa"/>
          </w:tcPr>
          <w:p w:rsidR="003258E6" w:rsidRDefault="003258E6" w:rsidP="003258E6">
            <w:pPr>
              <w:jc w:val="left"/>
            </w:pPr>
            <w:r>
              <w:t>aria-hidden="true"      // 正确使用案例</w:t>
            </w:r>
          </w:p>
          <w:p w:rsidR="003258E6" w:rsidRDefault="003258E6" w:rsidP="003258E6">
            <w:pPr>
              <w:jc w:val="left"/>
            </w:pPr>
            <w:r>
              <w:t>aria-hidden="yes"       // 错误使用案例，aria-hidden的可选值中无"yes"选择</w:t>
            </w:r>
          </w:p>
        </w:tc>
      </w:tr>
    </w:tbl>
    <w:p w:rsidR="0018160D" w:rsidRDefault="0018160D" w:rsidP="0018160D">
      <w:pPr>
        <w:jc w:val="left"/>
      </w:pPr>
    </w:p>
    <w:p w:rsidR="0018160D" w:rsidRDefault="0018160D" w:rsidP="0018160D">
      <w:pPr>
        <w:jc w:val="left"/>
      </w:pPr>
      <w:r>
        <w:t>为了确保使用的是允许的值，开发者可以参考以下资料：</w:t>
      </w:r>
    </w:p>
    <w:p w:rsidR="0018160D" w:rsidRDefault="0018160D" w:rsidP="0018160D">
      <w:pPr>
        <w:jc w:val="left"/>
      </w:pPr>
    </w:p>
    <w:p w:rsidR="0018160D" w:rsidRDefault="00DD0D20" w:rsidP="003258E6">
      <w:pPr>
        <w:pStyle w:val="a3"/>
        <w:numPr>
          <w:ilvl w:val="0"/>
          <w:numId w:val="11"/>
        </w:numPr>
        <w:ind w:firstLineChars="0"/>
        <w:jc w:val="left"/>
      </w:pPr>
      <w:hyperlink r:id="rId32" w:anchor="state_prop_values" w:history="1">
        <w:r w:rsidR="0018160D" w:rsidRPr="003258E6">
          <w:rPr>
            <w:rStyle w:val="a4"/>
          </w:rPr>
          <w:t>W3C WAI-ARIA 1.1 Supported States and Properties</w:t>
        </w:r>
      </w:hyperlink>
    </w:p>
    <w:p w:rsidR="0018160D" w:rsidRDefault="0018160D" w:rsidP="003258E6">
      <w:pPr>
        <w:ind w:firstLine="420"/>
        <w:jc w:val="left"/>
      </w:pPr>
      <w:r>
        <w:lastRenderedPageBreak/>
        <w:t>提供了ARIA状态和属性的允许取值</w:t>
      </w:r>
    </w:p>
    <w:p w:rsidR="0018160D" w:rsidRDefault="0018160D" w:rsidP="0018160D">
      <w:pPr>
        <w:jc w:val="left"/>
      </w:pPr>
    </w:p>
    <w:p w:rsidR="0018160D" w:rsidRPr="004B15B1" w:rsidRDefault="0018160D" w:rsidP="0018160D">
      <w:pPr>
        <w:jc w:val="left"/>
        <w:rPr>
          <w:b/>
        </w:rPr>
      </w:pPr>
      <w:r w:rsidRPr="004B15B1">
        <w:rPr>
          <w:b/>
        </w:rPr>
        <w:t>12. aria-*的required properties必须提供</w:t>
      </w:r>
    </w:p>
    <w:p w:rsidR="0018160D" w:rsidRDefault="0018160D" w:rsidP="0018160D">
      <w:pPr>
        <w:jc w:val="left"/>
      </w:pPr>
    </w:p>
    <w:p w:rsidR="0018160D" w:rsidRDefault="0018160D" w:rsidP="0018160D">
      <w:pPr>
        <w:jc w:val="left"/>
      </w:pPr>
      <w:r>
        <w:t>开发者需要检查role是否含有必须提供的aria-*。</w:t>
      </w:r>
    </w:p>
    <w:p w:rsidR="0018160D" w:rsidRDefault="0018160D" w:rsidP="0018160D">
      <w:pPr>
        <w:jc w:val="left"/>
      </w:pPr>
    </w:p>
    <w:p w:rsidR="0018160D" w:rsidRDefault="0018160D" w:rsidP="0018160D">
      <w:pPr>
        <w:jc w:val="left"/>
      </w:pPr>
      <w:r>
        <w:t>我们可以在这张</w:t>
      </w:r>
      <w:hyperlink r:id="rId33" w:history="1">
        <w:r w:rsidRPr="004B15B1">
          <w:rPr>
            <w:rStyle w:val="a4"/>
          </w:rPr>
          <w:t>表格</w:t>
        </w:r>
      </w:hyperlink>
      <w:r>
        <w:t>（建议保存这张表格以备日后频繁查询）中找到这些必须提供特定aria-*的role的详细说明，比如对于role=heading，它有一个必须要求提供的属性aria-level：</w:t>
      </w:r>
    </w:p>
    <w:p w:rsidR="0018160D" w:rsidRDefault="0018160D" w:rsidP="0018160D">
      <w:pPr>
        <w:jc w:val="left"/>
      </w:pPr>
    </w:p>
    <w:tbl>
      <w:tblPr>
        <w:tblStyle w:val="a5"/>
        <w:tblW w:w="0" w:type="auto"/>
        <w:tblLook w:val="04A0" w:firstRow="1" w:lastRow="0" w:firstColumn="1" w:lastColumn="0" w:noHBand="0" w:noVBand="1"/>
      </w:tblPr>
      <w:tblGrid>
        <w:gridCol w:w="8290"/>
      </w:tblGrid>
      <w:tr w:rsidR="006C7311" w:rsidTr="006C7311">
        <w:tc>
          <w:tcPr>
            <w:tcW w:w="8290" w:type="dxa"/>
          </w:tcPr>
          <w:p w:rsidR="006C7311" w:rsidRDefault="006C7311" w:rsidP="006C7311">
            <w:pPr>
              <w:jc w:val="left"/>
            </w:pPr>
            <w:r>
              <w:t>&lt;div role="heading" aria-level="1"&gt;I'm a heading&lt;/div&gt;    // 正确使用案例</w:t>
            </w:r>
          </w:p>
          <w:p w:rsidR="006C7311" w:rsidRDefault="006C7311" w:rsidP="006C7311">
            <w:pPr>
              <w:jc w:val="left"/>
            </w:pPr>
            <w:r>
              <w:t>&lt;div role="heading" &gt;I'm a heading&lt;/div&gt;                  // 错误使用案例，未提供必需的aria-level属性</w:t>
            </w:r>
          </w:p>
        </w:tc>
      </w:tr>
    </w:tbl>
    <w:p w:rsidR="0018160D" w:rsidRDefault="0018160D" w:rsidP="0018160D">
      <w:pPr>
        <w:jc w:val="left"/>
      </w:pPr>
    </w:p>
    <w:p w:rsidR="0018160D" w:rsidRPr="006C7311" w:rsidRDefault="0018160D" w:rsidP="0018160D">
      <w:pPr>
        <w:jc w:val="left"/>
        <w:rPr>
          <w:b/>
        </w:rPr>
      </w:pPr>
      <w:r w:rsidRPr="006C7311">
        <w:rPr>
          <w:b/>
        </w:rPr>
        <w:t>13. aria-labelledby属性的使用</w:t>
      </w:r>
    </w:p>
    <w:p w:rsidR="0018160D" w:rsidRDefault="0018160D" w:rsidP="0018160D">
      <w:pPr>
        <w:jc w:val="left"/>
      </w:pPr>
    </w:p>
    <w:p w:rsidR="0018160D" w:rsidRDefault="0018160D" w:rsidP="00CF1C35">
      <w:pPr>
        <w:pStyle w:val="a3"/>
        <w:numPr>
          <w:ilvl w:val="0"/>
          <w:numId w:val="11"/>
        </w:numPr>
        <w:ind w:firstLineChars="0"/>
        <w:jc w:val="left"/>
      </w:pPr>
      <w:r>
        <w:t>使用aria-labelledby进行链接</w:t>
      </w:r>
    </w:p>
    <w:p w:rsidR="0018160D" w:rsidRDefault="0018160D" w:rsidP="0018160D">
      <w:pPr>
        <w:jc w:val="left"/>
      </w:pPr>
    </w:p>
    <w:p w:rsidR="0018160D" w:rsidRDefault="0018160D" w:rsidP="0018160D">
      <w:pPr>
        <w:jc w:val="left"/>
      </w:pPr>
      <w:r>
        <w:t xml:space="preserve">    使用aria-labelledby属性，开发者可以使用页面上的可见文本元素作为可聚焦元素（表单控件或链接）的标签。</w:t>
      </w:r>
    </w:p>
    <w:p w:rsidR="0018160D" w:rsidRDefault="0018160D" w:rsidP="0018160D">
      <w:pPr>
        <w:jc w:val="left"/>
      </w:pPr>
    </w:p>
    <w:tbl>
      <w:tblPr>
        <w:tblStyle w:val="a5"/>
        <w:tblW w:w="0" w:type="auto"/>
        <w:tblLook w:val="04A0" w:firstRow="1" w:lastRow="0" w:firstColumn="1" w:lastColumn="0" w:noHBand="0" w:noVBand="1"/>
      </w:tblPr>
      <w:tblGrid>
        <w:gridCol w:w="8290"/>
      </w:tblGrid>
      <w:tr w:rsidR="00CF1C35" w:rsidTr="00CF1C35">
        <w:tc>
          <w:tcPr>
            <w:tcW w:w="8290" w:type="dxa"/>
          </w:tcPr>
          <w:p w:rsidR="00CF1C35" w:rsidRDefault="00CF1C35" w:rsidP="00CF1C35">
            <w:pPr>
              <w:jc w:val="left"/>
            </w:pPr>
            <w:r>
              <w:t xml:space="preserve">    &lt;h2 id="headline"&gt;Storms hit east coast&lt;/h2&gt;</w:t>
            </w:r>
          </w:p>
          <w:p w:rsidR="00CF1C35" w:rsidRDefault="00CF1C35" w:rsidP="00CF1C35">
            <w:pPr>
              <w:jc w:val="left"/>
            </w:pPr>
          </w:p>
          <w:p w:rsidR="00CF1C35" w:rsidRDefault="00CF1C35" w:rsidP="00CF1C35">
            <w:pPr>
              <w:jc w:val="left"/>
            </w:pPr>
            <w:r>
              <w:t xml:space="preserve">    &lt;p&gt;Torrential rain and gale force winds have struck the east coast, causing flooding in many coastal towns.</w:t>
            </w:r>
          </w:p>
          <w:p w:rsidR="00CF1C35" w:rsidRDefault="00CF1C35" w:rsidP="00CF1C35">
            <w:pPr>
              <w:jc w:val="left"/>
            </w:pPr>
            <w:r>
              <w:t xml:space="preserve">    &lt;</w:t>
            </w:r>
            <w:proofErr w:type="gramStart"/>
            <w:r>
              <w:t>a</w:t>
            </w:r>
            <w:proofErr w:type="gramEnd"/>
            <w:r>
              <w:t xml:space="preserve"> id="p1" href="news.html" aria-labelledby="headline"&gt;Read more...&lt;/a&gt;&lt;/p&gt;</w:t>
            </w:r>
          </w:p>
        </w:tc>
      </w:tr>
    </w:tbl>
    <w:p w:rsidR="0018160D" w:rsidRPr="002B19CB" w:rsidRDefault="0018160D" w:rsidP="0018160D">
      <w:pPr>
        <w:jc w:val="left"/>
      </w:pPr>
    </w:p>
    <w:p w:rsidR="0018160D" w:rsidRDefault="0018160D" w:rsidP="0018160D">
      <w:pPr>
        <w:jc w:val="left"/>
      </w:pPr>
      <w:r>
        <w:t xml:space="preserve">    屏幕阅读器在阅读上述例子时表现如下："Read more... Storm hit east coast"，这对于通过链接来浏览页面的屏幕阅读器使用者非常有用，它提供了关于链接更多的信息。</w:t>
      </w:r>
    </w:p>
    <w:p w:rsidR="0018160D" w:rsidRDefault="0018160D" w:rsidP="0018160D">
      <w:pPr>
        <w:jc w:val="left"/>
      </w:pPr>
    </w:p>
    <w:p w:rsidR="0018160D" w:rsidRDefault="0018160D" w:rsidP="002B19CB">
      <w:pPr>
        <w:pStyle w:val="a3"/>
        <w:numPr>
          <w:ilvl w:val="0"/>
          <w:numId w:val="11"/>
        </w:numPr>
        <w:ind w:firstLineChars="0"/>
        <w:jc w:val="left"/>
      </w:pPr>
      <w:r>
        <w:lastRenderedPageBreak/>
        <w:t>使用aria-labelledby连接多个文本节点的标签</w:t>
      </w:r>
    </w:p>
    <w:p w:rsidR="0018160D" w:rsidRDefault="0018160D" w:rsidP="0018160D">
      <w:pPr>
        <w:jc w:val="left"/>
      </w:pPr>
    </w:p>
    <w:tbl>
      <w:tblPr>
        <w:tblStyle w:val="a5"/>
        <w:tblW w:w="0" w:type="auto"/>
        <w:tblLook w:val="04A0" w:firstRow="1" w:lastRow="0" w:firstColumn="1" w:lastColumn="0" w:noHBand="0" w:noVBand="1"/>
      </w:tblPr>
      <w:tblGrid>
        <w:gridCol w:w="8290"/>
      </w:tblGrid>
      <w:tr w:rsidR="002B19CB" w:rsidTr="002B19CB">
        <w:tc>
          <w:tcPr>
            <w:tcW w:w="8290" w:type="dxa"/>
          </w:tcPr>
          <w:p w:rsidR="002B19CB" w:rsidRDefault="002B19CB" w:rsidP="002B19CB">
            <w:pPr>
              <w:jc w:val="left"/>
            </w:pPr>
            <w:r>
              <w:t>&lt;form&gt;</w:t>
            </w:r>
          </w:p>
          <w:p w:rsidR="002B19CB" w:rsidRDefault="002B19CB" w:rsidP="002B19CB">
            <w:pPr>
              <w:jc w:val="left"/>
            </w:pPr>
            <w:r>
              <w:t xml:space="preserve">        &lt;p&gt;</w:t>
            </w:r>
          </w:p>
          <w:p w:rsidR="002B19CB" w:rsidRDefault="002B19CB" w:rsidP="002B19CB">
            <w:pPr>
              <w:jc w:val="left"/>
            </w:pPr>
            <w:r>
              <w:t xml:space="preserve">            &lt;span id="timeout-label" tabindex="-1"&gt;&lt;label for="timeout-duration"&gt;Extend time-out to&lt;/label&gt;&lt;/span&gt;</w:t>
            </w:r>
          </w:p>
          <w:p w:rsidR="002B19CB" w:rsidRDefault="002B19CB" w:rsidP="002B19CB">
            <w:pPr>
              <w:jc w:val="left"/>
            </w:pPr>
            <w:r>
              <w:t xml:space="preserve">            &lt;input type="text" size="3" id="timeout-duration" value="20" </w:t>
            </w:r>
          </w:p>
          <w:p w:rsidR="002B19CB" w:rsidRDefault="002B19CB" w:rsidP="002B19CB">
            <w:pPr>
              <w:jc w:val="left"/>
            </w:pPr>
            <w:r>
              <w:t xml:space="preserve">            aria-labelledby="timeout-label timeout-duration timeout-unit" /&gt;</w:t>
            </w:r>
          </w:p>
          <w:p w:rsidR="002B19CB" w:rsidRDefault="002B19CB" w:rsidP="002B19CB">
            <w:pPr>
              <w:jc w:val="left"/>
            </w:pPr>
            <w:r>
              <w:t xml:space="preserve">            &lt;span id="timeout-unit" tabindex="-1"&gt; minutes&lt;/span&gt;</w:t>
            </w:r>
          </w:p>
          <w:p w:rsidR="002B19CB" w:rsidRDefault="002B19CB" w:rsidP="002B19CB">
            <w:pPr>
              <w:jc w:val="left"/>
            </w:pPr>
            <w:r>
              <w:t xml:space="preserve">        &lt;/p&gt;</w:t>
            </w:r>
          </w:p>
          <w:p w:rsidR="002B19CB" w:rsidRDefault="002B19CB" w:rsidP="002B19CB">
            <w:pPr>
              <w:jc w:val="left"/>
            </w:pPr>
            <w:r>
              <w:t xml:space="preserve">    &lt;/form&gt;</w:t>
            </w:r>
          </w:p>
        </w:tc>
      </w:tr>
    </w:tbl>
    <w:p w:rsidR="0018160D" w:rsidRDefault="0018160D" w:rsidP="0018160D">
      <w:pPr>
        <w:jc w:val="left"/>
      </w:pPr>
    </w:p>
    <w:p w:rsidR="0018160D" w:rsidRDefault="0018160D" w:rsidP="0018160D">
      <w:pPr>
        <w:jc w:val="left"/>
      </w:pPr>
      <w:r>
        <w:t xml:space="preserve">    在上面例子中，input标签通过使用aria-labelledby来引用文本标签。当聚焦到input时，屏幕阅读器会读取“Extend time-out to 20 minutes”。</w:t>
      </w:r>
    </w:p>
    <w:p w:rsidR="0018160D" w:rsidRDefault="0018160D" w:rsidP="0018160D">
      <w:pPr>
        <w:jc w:val="left"/>
      </w:pPr>
    </w:p>
    <w:p w:rsidR="0018160D" w:rsidRDefault="0018160D" w:rsidP="00203EE3">
      <w:pPr>
        <w:pStyle w:val="a3"/>
        <w:numPr>
          <w:ilvl w:val="0"/>
          <w:numId w:val="11"/>
        </w:numPr>
        <w:ind w:firstLineChars="0"/>
        <w:jc w:val="left"/>
      </w:pPr>
      <w:r>
        <w:t>使用aria-labelledby为非文本内容提供文本替代</w:t>
      </w:r>
    </w:p>
    <w:p w:rsidR="0018160D" w:rsidRDefault="0018160D" w:rsidP="0018160D">
      <w:pPr>
        <w:jc w:val="left"/>
      </w:pPr>
    </w:p>
    <w:p w:rsidR="0018160D" w:rsidRDefault="0018160D" w:rsidP="0018160D">
      <w:pPr>
        <w:jc w:val="left"/>
      </w:pPr>
      <w:r>
        <w:t xml:space="preserve">    aria-labelledby属性通过使用与标注元素的ID属性匹配的ID引用值，将元素与页面上其他位置可见的文本相关联。</w:t>
      </w:r>
    </w:p>
    <w:p w:rsidR="0018160D" w:rsidRDefault="0018160D" w:rsidP="0018160D">
      <w:pPr>
        <w:jc w:val="left"/>
      </w:pPr>
    </w:p>
    <w:tbl>
      <w:tblPr>
        <w:tblStyle w:val="a5"/>
        <w:tblW w:w="0" w:type="auto"/>
        <w:tblLook w:val="04A0" w:firstRow="1" w:lastRow="0" w:firstColumn="1" w:lastColumn="0" w:noHBand="0" w:noVBand="1"/>
      </w:tblPr>
      <w:tblGrid>
        <w:gridCol w:w="8290"/>
      </w:tblGrid>
      <w:tr w:rsidR="00203EE3" w:rsidTr="00203EE3">
        <w:tc>
          <w:tcPr>
            <w:tcW w:w="8290" w:type="dxa"/>
          </w:tcPr>
          <w:p w:rsidR="00203EE3" w:rsidRDefault="00203EE3" w:rsidP="00203EE3">
            <w:pPr>
              <w:jc w:val="left"/>
            </w:pPr>
            <w:r>
              <w:t>&lt;div role="img" aria-labelledby="star_num"&gt;</w:t>
            </w:r>
          </w:p>
          <w:p w:rsidR="00203EE3" w:rsidRDefault="00203EE3" w:rsidP="00203EE3">
            <w:pPr>
              <w:jc w:val="left"/>
            </w:pPr>
            <w:r>
              <w:t xml:space="preserve">        &lt;img src="fullstar.png" alt=""/&gt;</w:t>
            </w:r>
          </w:p>
          <w:p w:rsidR="00203EE3" w:rsidRDefault="00203EE3" w:rsidP="00203EE3">
            <w:pPr>
              <w:jc w:val="left"/>
            </w:pPr>
            <w:r>
              <w:t xml:space="preserve">        &lt;img src="fullstar.png" alt=""/&gt;</w:t>
            </w:r>
          </w:p>
          <w:p w:rsidR="00203EE3" w:rsidRDefault="00203EE3" w:rsidP="00203EE3">
            <w:pPr>
              <w:jc w:val="left"/>
            </w:pPr>
            <w:r>
              <w:t xml:space="preserve">        &lt;img src="fullstar.png" alt=""/&gt;</w:t>
            </w:r>
          </w:p>
          <w:p w:rsidR="00203EE3" w:rsidRDefault="00203EE3" w:rsidP="00203EE3">
            <w:pPr>
              <w:jc w:val="left"/>
            </w:pPr>
            <w:r>
              <w:t xml:space="preserve">        &lt;img src="fullstar.png" alt=""/&gt;</w:t>
            </w:r>
          </w:p>
          <w:p w:rsidR="00203EE3" w:rsidRDefault="00203EE3" w:rsidP="00203EE3">
            <w:pPr>
              <w:jc w:val="left"/>
            </w:pPr>
            <w:r>
              <w:t xml:space="preserve">        &lt;img src="emptystar.png" alt=""/&gt;</w:t>
            </w:r>
          </w:p>
          <w:p w:rsidR="00203EE3" w:rsidRDefault="00203EE3" w:rsidP="00203EE3">
            <w:pPr>
              <w:jc w:val="left"/>
            </w:pPr>
            <w:r>
              <w:t>&lt;/div&gt;</w:t>
            </w:r>
          </w:p>
          <w:p w:rsidR="00C538DA" w:rsidRDefault="00C538DA" w:rsidP="00203EE3">
            <w:pPr>
              <w:jc w:val="left"/>
            </w:pPr>
            <w:r w:rsidRPr="00C538DA">
              <w:t>&lt;div id="star_num"&gt;4 of 5 stars are full&lt;/div&gt;</w:t>
            </w:r>
          </w:p>
        </w:tc>
      </w:tr>
    </w:tbl>
    <w:p w:rsidR="0018160D" w:rsidRDefault="0018160D" w:rsidP="0018160D">
      <w:pPr>
        <w:jc w:val="left"/>
      </w:pPr>
    </w:p>
    <w:p w:rsidR="0018160D" w:rsidRDefault="0018160D" w:rsidP="007975D6">
      <w:pPr>
        <w:pStyle w:val="a3"/>
        <w:numPr>
          <w:ilvl w:val="0"/>
          <w:numId w:val="11"/>
        </w:numPr>
        <w:ind w:firstLineChars="0"/>
        <w:jc w:val="left"/>
      </w:pPr>
      <w:r>
        <w:t>使用aria-labelledby为用户界面控件提供名称</w:t>
      </w:r>
    </w:p>
    <w:p w:rsidR="0018160D" w:rsidRDefault="0018160D" w:rsidP="0018160D">
      <w:pPr>
        <w:jc w:val="left"/>
      </w:pPr>
    </w:p>
    <w:tbl>
      <w:tblPr>
        <w:tblStyle w:val="a5"/>
        <w:tblW w:w="0" w:type="auto"/>
        <w:tblLook w:val="04A0" w:firstRow="1" w:lastRow="0" w:firstColumn="1" w:lastColumn="0" w:noHBand="0" w:noVBand="1"/>
      </w:tblPr>
      <w:tblGrid>
        <w:gridCol w:w="8290"/>
      </w:tblGrid>
      <w:tr w:rsidR="007975D6" w:rsidTr="007975D6">
        <w:tc>
          <w:tcPr>
            <w:tcW w:w="8290" w:type="dxa"/>
          </w:tcPr>
          <w:p w:rsidR="007975D6" w:rsidRDefault="007975D6" w:rsidP="007975D6">
            <w:pPr>
              <w:jc w:val="left"/>
            </w:pPr>
            <w:r>
              <w:lastRenderedPageBreak/>
              <w:t>&lt;input name="searchtxt" type="text" aria-labelledby="searchbtn"&gt;</w:t>
            </w:r>
          </w:p>
          <w:p w:rsidR="007975D6" w:rsidRDefault="007975D6" w:rsidP="007975D6">
            <w:pPr>
              <w:jc w:val="left"/>
            </w:pPr>
            <w:r>
              <w:t>&lt;input name="searchbtn" id="searchbtn" type="submit" value="Search"&gt;</w:t>
            </w:r>
          </w:p>
        </w:tc>
      </w:tr>
    </w:tbl>
    <w:p w:rsidR="0018160D" w:rsidRDefault="0018160D" w:rsidP="0018160D">
      <w:pPr>
        <w:jc w:val="left"/>
      </w:pPr>
    </w:p>
    <w:p w:rsidR="0018160D" w:rsidRDefault="0018160D" w:rsidP="0018160D">
      <w:pPr>
        <w:jc w:val="left"/>
      </w:pPr>
      <w:r>
        <w:t xml:space="preserve">    在上面例子中，在没有使用label标签的情况下,通过aria-labelledby提供对标签描述。</w:t>
      </w:r>
    </w:p>
    <w:p w:rsidR="00311817" w:rsidRDefault="00311817" w:rsidP="0018160D">
      <w:pPr>
        <w:jc w:val="left"/>
      </w:pPr>
    </w:p>
    <w:p w:rsidR="0018160D" w:rsidRDefault="0018160D" w:rsidP="00311817">
      <w:pPr>
        <w:pStyle w:val="a3"/>
        <w:numPr>
          <w:ilvl w:val="0"/>
          <w:numId w:val="11"/>
        </w:numPr>
        <w:ind w:firstLineChars="0"/>
        <w:jc w:val="left"/>
      </w:pPr>
      <w:r>
        <w:t>aria-labelledby属性应引用存在于DOM中的元素</w:t>
      </w:r>
    </w:p>
    <w:p w:rsidR="0018160D" w:rsidRDefault="0018160D" w:rsidP="0018160D">
      <w:pPr>
        <w:jc w:val="left"/>
      </w:pPr>
    </w:p>
    <w:p w:rsidR="0018160D" w:rsidRDefault="0018160D" w:rsidP="0018160D">
      <w:pPr>
        <w:jc w:val="left"/>
      </w:pPr>
      <w:r>
        <w:t xml:space="preserve">    开发者在给aria-labelledby属性赋值时，应注意与DOM元素中的id值对应，比如：</w:t>
      </w:r>
    </w:p>
    <w:p w:rsidR="0018160D" w:rsidRDefault="0018160D" w:rsidP="00311817">
      <w:pPr>
        <w:jc w:val="left"/>
      </w:pPr>
    </w:p>
    <w:tbl>
      <w:tblPr>
        <w:tblStyle w:val="a5"/>
        <w:tblW w:w="0" w:type="auto"/>
        <w:tblLook w:val="04A0" w:firstRow="1" w:lastRow="0" w:firstColumn="1" w:lastColumn="0" w:noHBand="0" w:noVBand="1"/>
      </w:tblPr>
      <w:tblGrid>
        <w:gridCol w:w="8290"/>
      </w:tblGrid>
      <w:tr w:rsidR="00311817" w:rsidTr="00311817">
        <w:tc>
          <w:tcPr>
            <w:tcW w:w="8290" w:type="dxa"/>
          </w:tcPr>
          <w:p w:rsidR="00311817" w:rsidRDefault="00311817" w:rsidP="00311817">
            <w:pPr>
              <w:jc w:val="left"/>
            </w:pPr>
            <w:r>
              <w:t>&lt;div id="test_one"&gt;it's a test&lt;/div&gt;</w:t>
            </w:r>
          </w:p>
          <w:p w:rsidR="00311817" w:rsidRDefault="00311817" w:rsidP="00311817">
            <w:pPr>
              <w:jc w:val="left"/>
            </w:pPr>
          </w:p>
          <w:p w:rsidR="00311817" w:rsidRDefault="00311817" w:rsidP="00311817">
            <w:pPr>
              <w:jc w:val="left"/>
            </w:pPr>
            <w:r>
              <w:t>&lt;input type="text" aria-labelledby="test_one"&gt;&lt;/input&gt;    // 正确使用案例</w:t>
            </w:r>
          </w:p>
          <w:p w:rsidR="00311817" w:rsidRDefault="00311817" w:rsidP="00311817">
            <w:pPr>
              <w:jc w:val="left"/>
            </w:pPr>
            <w:r>
              <w:t>&lt;input type="text" aria-labelledby="test_two"&gt;&lt;/input&gt;    // 错误使用案例，文档中没有对应的id="test_two"</w:t>
            </w:r>
          </w:p>
        </w:tc>
      </w:tr>
    </w:tbl>
    <w:p w:rsidR="0018160D" w:rsidRDefault="0018160D" w:rsidP="0018160D">
      <w:pPr>
        <w:jc w:val="left"/>
      </w:pPr>
    </w:p>
    <w:p w:rsidR="0018160D" w:rsidRPr="00311817" w:rsidRDefault="0018160D" w:rsidP="0018160D">
      <w:pPr>
        <w:jc w:val="left"/>
        <w:rPr>
          <w:b/>
        </w:rPr>
      </w:pPr>
      <w:r w:rsidRPr="00311817">
        <w:rPr>
          <w:b/>
        </w:rPr>
        <w:t>14. aria-label属性的使用</w:t>
      </w:r>
    </w:p>
    <w:p w:rsidR="0018160D" w:rsidRDefault="0018160D" w:rsidP="0018160D">
      <w:pPr>
        <w:jc w:val="left"/>
      </w:pPr>
    </w:p>
    <w:p w:rsidR="0018160D" w:rsidRDefault="0018160D" w:rsidP="00311817">
      <w:pPr>
        <w:pStyle w:val="a3"/>
        <w:numPr>
          <w:ilvl w:val="0"/>
          <w:numId w:val="11"/>
        </w:numPr>
        <w:ind w:firstLineChars="0"/>
        <w:jc w:val="left"/>
      </w:pPr>
      <w:r>
        <w:t>使用aria-label为区域提供标签描述</w:t>
      </w:r>
    </w:p>
    <w:p w:rsidR="0018160D" w:rsidRDefault="0018160D" w:rsidP="0018160D">
      <w:pPr>
        <w:jc w:val="left"/>
      </w:pPr>
    </w:p>
    <w:tbl>
      <w:tblPr>
        <w:tblStyle w:val="a5"/>
        <w:tblW w:w="0" w:type="auto"/>
        <w:tblLook w:val="04A0" w:firstRow="1" w:lastRow="0" w:firstColumn="1" w:lastColumn="0" w:noHBand="0" w:noVBand="1"/>
      </w:tblPr>
      <w:tblGrid>
        <w:gridCol w:w="8290"/>
      </w:tblGrid>
      <w:tr w:rsidR="00311817" w:rsidTr="00311817">
        <w:tc>
          <w:tcPr>
            <w:tcW w:w="8290" w:type="dxa"/>
          </w:tcPr>
          <w:p w:rsidR="00311817" w:rsidRDefault="00311817" w:rsidP="00311817">
            <w:pPr>
              <w:jc w:val="left"/>
            </w:pPr>
            <w:r>
              <w:t xml:space="preserve">    &lt;div role="region" aria-label="weather portlet"&gt; </w:t>
            </w:r>
          </w:p>
          <w:p w:rsidR="00311817" w:rsidRDefault="00311817" w:rsidP="00311817">
            <w:pPr>
              <w:jc w:val="left"/>
            </w:pPr>
            <w:r>
              <w:t xml:space="preserve">        Today's weather is very good for outing!</w:t>
            </w:r>
          </w:p>
          <w:p w:rsidR="00311817" w:rsidRDefault="00311817" w:rsidP="00311817">
            <w:pPr>
              <w:jc w:val="left"/>
            </w:pPr>
            <w:r>
              <w:t xml:space="preserve">    &lt;/div&gt;</w:t>
            </w:r>
          </w:p>
        </w:tc>
      </w:tr>
    </w:tbl>
    <w:p w:rsidR="00311817" w:rsidRDefault="00311817" w:rsidP="0018160D">
      <w:pPr>
        <w:jc w:val="left"/>
      </w:pPr>
    </w:p>
    <w:p w:rsidR="0018160D" w:rsidRDefault="0018160D" w:rsidP="00311817">
      <w:pPr>
        <w:pStyle w:val="a3"/>
        <w:numPr>
          <w:ilvl w:val="0"/>
          <w:numId w:val="11"/>
        </w:numPr>
        <w:ind w:firstLineChars="0"/>
        <w:jc w:val="left"/>
      </w:pPr>
      <w:r>
        <w:t>使用aria-label表明链接目的</w:t>
      </w:r>
    </w:p>
    <w:p w:rsidR="0018160D" w:rsidRDefault="0018160D" w:rsidP="0018160D">
      <w:pPr>
        <w:jc w:val="left"/>
      </w:pPr>
    </w:p>
    <w:tbl>
      <w:tblPr>
        <w:tblStyle w:val="a5"/>
        <w:tblW w:w="0" w:type="auto"/>
        <w:tblLook w:val="04A0" w:firstRow="1" w:lastRow="0" w:firstColumn="1" w:lastColumn="0" w:noHBand="0" w:noVBand="1"/>
      </w:tblPr>
      <w:tblGrid>
        <w:gridCol w:w="8290"/>
      </w:tblGrid>
      <w:tr w:rsidR="00311817" w:rsidTr="00311817">
        <w:tc>
          <w:tcPr>
            <w:tcW w:w="8290" w:type="dxa"/>
          </w:tcPr>
          <w:p w:rsidR="00311817" w:rsidRDefault="00311817" w:rsidP="00311817">
            <w:pPr>
              <w:jc w:val="left"/>
            </w:pPr>
            <w:r>
              <w:t>&lt;h4&gt;Neighborhood News&lt;/h4&gt;</w:t>
            </w:r>
          </w:p>
          <w:p w:rsidR="00311817" w:rsidRDefault="00311817" w:rsidP="00311817">
            <w:pPr>
              <w:jc w:val="left"/>
            </w:pPr>
            <w:r>
              <w:t xml:space="preserve">    &lt;p&gt;</w:t>
            </w:r>
          </w:p>
          <w:p w:rsidR="00311817" w:rsidRDefault="00311817" w:rsidP="00311817">
            <w:pPr>
              <w:jc w:val="left"/>
            </w:pPr>
            <w:r>
              <w:t xml:space="preserve">        Seminole tax hike:  Seminole city managers are proposing a 75% increase in </w:t>
            </w:r>
          </w:p>
          <w:p w:rsidR="00311817" w:rsidRDefault="00311817" w:rsidP="00311817">
            <w:pPr>
              <w:jc w:val="left"/>
            </w:pPr>
            <w:r>
              <w:t xml:space="preserve">        property taxes for the coming fiscal year.</w:t>
            </w:r>
          </w:p>
          <w:p w:rsidR="00311817" w:rsidRDefault="00311817" w:rsidP="00311817">
            <w:pPr>
              <w:jc w:val="left"/>
            </w:pPr>
            <w:r>
              <w:lastRenderedPageBreak/>
              <w:t xml:space="preserve">        &lt;a href="taxhike.html" aria-label="Read more about Seminole tax hike"</w:t>
            </w:r>
            <w:proofErr w:type="gramStart"/>
            <w:r>
              <w:t>&gt;[</w:t>
            </w:r>
            <w:proofErr w:type="gramEnd"/>
            <w:r>
              <w:t>Read more...]&lt;/a&gt;</w:t>
            </w:r>
          </w:p>
          <w:p w:rsidR="00311817" w:rsidRDefault="00311817" w:rsidP="00311817">
            <w:pPr>
              <w:jc w:val="left"/>
            </w:pPr>
            <w:r>
              <w:t xml:space="preserve">    &lt;/p&gt;</w:t>
            </w:r>
          </w:p>
        </w:tc>
      </w:tr>
    </w:tbl>
    <w:p w:rsidR="0018160D" w:rsidRDefault="0018160D" w:rsidP="0018160D">
      <w:pPr>
        <w:jc w:val="left"/>
      </w:pPr>
    </w:p>
    <w:p w:rsidR="0018160D" w:rsidRDefault="0018160D" w:rsidP="0018160D">
      <w:pPr>
        <w:jc w:val="left"/>
      </w:pPr>
      <w:r>
        <w:t xml:space="preserve">    aria-label文本将覆盖链接中提供的文本，即屏幕阅读器将使用aria-label中提供的文本"Read more about Seminole tax hike"而不是链接文本"[Read more...]"。</w:t>
      </w:r>
    </w:p>
    <w:p w:rsidR="0018160D" w:rsidRDefault="0018160D" w:rsidP="0018160D">
      <w:pPr>
        <w:jc w:val="left"/>
      </w:pPr>
    </w:p>
    <w:p w:rsidR="0018160D" w:rsidRDefault="0018160D" w:rsidP="00311817">
      <w:pPr>
        <w:pStyle w:val="a3"/>
        <w:numPr>
          <w:ilvl w:val="0"/>
          <w:numId w:val="11"/>
        </w:numPr>
        <w:ind w:firstLineChars="0"/>
        <w:jc w:val="left"/>
      </w:pPr>
      <w:r>
        <w:t>使用aria-label提供不可见标签</w:t>
      </w:r>
    </w:p>
    <w:p w:rsidR="0018160D" w:rsidRDefault="0018160D" w:rsidP="0018160D">
      <w:pPr>
        <w:jc w:val="left"/>
      </w:pPr>
    </w:p>
    <w:tbl>
      <w:tblPr>
        <w:tblStyle w:val="a5"/>
        <w:tblW w:w="0" w:type="auto"/>
        <w:tblLook w:val="04A0" w:firstRow="1" w:lastRow="0" w:firstColumn="1" w:lastColumn="0" w:noHBand="0" w:noVBand="1"/>
      </w:tblPr>
      <w:tblGrid>
        <w:gridCol w:w="8290"/>
      </w:tblGrid>
      <w:tr w:rsidR="00311817" w:rsidTr="00311817">
        <w:tc>
          <w:tcPr>
            <w:tcW w:w="8290" w:type="dxa"/>
          </w:tcPr>
          <w:p w:rsidR="00311817" w:rsidRDefault="00311817" w:rsidP="00311817">
            <w:pPr>
              <w:jc w:val="left"/>
            </w:pPr>
            <w:r>
              <w:t xml:space="preserve">    &lt;div id="box"&gt;</w:t>
            </w:r>
          </w:p>
          <w:p w:rsidR="00311817" w:rsidRDefault="00311817" w:rsidP="00311817">
            <w:pPr>
              <w:jc w:val="left"/>
            </w:pPr>
            <w:r>
              <w:t xml:space="preserve">    This is a pop-up box.</w:t>
            </w:r>
          </w:p>
          <w:p w:rsidR="00311817" w:rsidRDefault="00311817" w:rsidP="00311817">
            <w:pPr>
              <w:jc w:val="left"/>
            </w:pPr>
            <w:r>
              <w:t xml:space="preserve">    &lt;button aria-label="Close" onclick="</w:t>
            </w:r>
            <w:proofErr w:type="gramStart"/>
            <w:r>
              <w:t>document.getElementById</w:t>
            </w:r>
            <w:proofErr w:type="gramEnd"/>
            <w:r>
              <w:t>('box').style.display='none';" class="close-button"&gt;X&lt;/button&gt;</w:t>
            </w:r>
          </w:p>
          <w:p w:rsidR="00311817" w:rsidRDefault="00311817" w:rsidP="00311817">
            <w:pPr>
              <w:jc w:val="left"/>
            </w:pPr>
            <w:r>
              <w:t xml:space="preserve">    &lt;/div&gt;</w:t>
            </w:r>
          </w:p>
        </w:tc>
      </w:tr>
    </w:tbl>
    <w:p w:rsidR="0018160D" w:rsidRDefault="0018160D" w:rsidP="0018160D">
      <w:pPr>
        <w:jc w:val="left"/>
      </w:pPr>
    </w:p>
    <w:p w:rsidR="0018160D" w:rsidRDefault="0018160D" w:rsidP="0018160D">
      <w:pPr>
        <w:jc w:val="left"/>
      </w:pPr>
      <w:r>
        <w:t xml:space="preserve">    在上面的例子中，我们为弹出框中的包含'X'的按钮提供了屏幕阅读器可访问的名称，同时这个名称在页面中不可见。</w:t>
      </w:r>
    </w:p>
    <w:p w:rsidR="0018160D" w:rsidRDefault="0018160D" w:rsidP="0018160D">
      <w:pPr>
        <w:jc w:val="left"/>
      </w:pPr>
    </w:p>
    <w:p w:rsidR="0018160D" w:rsidRPr="00311817" w:rsidRDefault="0018160D" w:rsidP="0018160D">
      <w:pPr>
        <w:jc w:val="left"/>
        <w:rPr>
          <w:b/>
        </w:rPr>
      </w:pPr>
      <w:r w:rsidRPr="00311817">
        <w:rPr>
          <w:b/>
        </w:rPr>
        <w:t>15. aria-describedby属性的使用</w:t>
      </w:r>
    </w:p>
    <w:p w:rsidR="0018160D" w:rsidRDefault="0018160D" w:rsidP="0018160D">
      <w:pPr>
        <w:jc w:val="left"/>
      </w:pPr>
    </w:p>
    <w:p w:rsidR="0018160D" w:rsidRDefault="0018160D" w:rsidP="00311817">
      <w:pPr>
        <w:pStyle w:val="a3"/>
        <w:numPr>
          <w:ilvl w:val="0"/>
          <w:numId w:val="11"/>
        </w:numPr>
        <w:ind w:firstLineChars="0"/>
        <w:jc w:val="left"/>
      </w:pPr>
      <w:r>
        <w:t>使用aria-describedby为用户界面控件提供描述性标签</w:t>
      </w:r>
    </w:p>
    <w:p w:rsidR="0018160D" w:rsidRDefault="0018160D" w:rsidP="0018160D">
      <w:pPr>
        <w:jc w:val="left"/>
      </w:pPr>
    </w:p>
    <w:tbl>
      <w:tblPr>
        <w:tblStyle w:val="a5"/>
        <w:tblW w:w="0" w:type="auto"/>
        <w:tblLook w:val="04A0" w:firstRow="1" w:lastRow="0" w:firstColumn="1" w:lastColumn="0" w:noHBand="0" w:noVBand="1"/>
      </w:tblPr>
      <w:tblGrid>
        <w:gridCol w:w="8290"/>
      </w:tblGrid>
      <w:tr w:rsidR="00311817" w:rsidTr="00311817">
        <w:tc>
          <w:tcPr>
            <w:tcW w:w="8290" w:type="dxa"/>
          </w:tcPr>
          <w:p w:rsidR="00311817" w:rsidRDefault="00311817" w:rsidP="00311817">
            <w:pPr>
              <w:jc w:val="left"/>
            </w:pPr>
            <w:r>
              <w:t>&lt;p&gt;</w:t>
            </w:r>
          </w:p>
          <w:p w:rsidR="00311817" w:rsidRDefault="00311817" w:rsidP="00311817">
            <w:pPr>
              <w:jc w:val="left"/>
            </w:pPr>
            <w:r>
              <w:t xml:space="preserve">        &lt;span id="fontDesc"&gt;Select the font faces and sizes to be used on this page&lt;/span&gt;</w:t>
            </w:r>
          </w:p>
          <w:p w:rsidR="00311817" w:rsidRDefault="00311817" w:rsidP="00311817">
            <w:pPr>
              <w:jc w:val="left"/>
            </w:pPr>
            <w:r>
              <w:t xml:space="preserve">        &lt;button id="fontB" onclick="doAction('Fonts');" aria-describedby="fontDesc"&gt;Fonts&lt;/button&gt;</w:t>
            </w:r>
          </w:p>
          <w:p w:rsidR="00311817" w:rsidRDefault="00311817" w:rsidP="00311817">
            <w:pPr>
              <w:jc w:val="left"/>
            </w:pPr>
            <w:r>
              <w:t xml:space="preserve">    &lt;/p&gt;</w:t>
            </w:r>
          </w:p>
          <w:p w:rsidR="00311817" w:rsidRDefault="00311817" w:rsidP="00311817">
            <w:pPr>
              <w:jc w:val="left"/>
            </w:pPr>
          </w:p>
          <w:p w:rsidR="00311817" w:rsidRDefault="00311817" w:rsidP="00311817">
            <w:pPr>
              <w:jc w:val="left"/>
            </w:pPr>
            <w:r>
              <w:t xml:space="preserve">    &lt;p&gt;</w:t>
            </w:r>
          </w:p>
          <w:p w:rsidR="00311817" w:rsidRDefault="00311817" w:rsidP="00311817">
            <w:pPr>
              <w:jc w:val="left"/>
            </w:pPr>
            <w:r>
              <w:lastRenderedPageBreak/>
              <w:t xml:space="preserve">        &lt;span id="colorDesc"&gt;Select the colors to be used on this page&lt;/span&gt;</w:t>
            </w:r>
          </w:p>
          <w:p w:rsidR="00311817" w:rsidRDefault="00311817" w:rsidP="00311817">
            <w:pPr>
              <w:jc w:val="left"/>
            </w:pPr>
            <w:r>
              <w:t xml:space="preserve">        &lt;button id="colorB" onclick="doAction('Colors');" aria-describedby="colorDesc"&gt;Colors&lt;/button&gt;</w:t>
            </w:r>
          </w:p>
          <w:p w:rsidR="00311817" w:rsidRDefault="00311817" w:rsidP="00311817">
            <w:pPr>
              <w:jc w:val="left"/>
            </w:pPr>
            <w:r>
              <w:t xml:space="preserve">    &lt;/p&gt;</w:t>
            </w:r>
          </w:p>
        </w:tc>
      </w:tr>
    </w:tbl>
    <w:p w:rsidR="0018160D" w:rsidRDefault="0018160D" w:rsidP="0018160D">
      <w:pPr>
        <w:jc w:val="left"/>
      </w:pPr>
    </w:p>
    <w:p w:rsidR="0018160D" w:rsidRDefault="0018160D" w:rsidP="0018160D">
      <w:pPr>
        <w:jc w:val="left"/>
      </w:pPr>
      <w:r>
        <w:t xml:space="preserve">    在上面的例子中，我们使用了aria-describedby属性提供有关按钮的更多详细信息。</w:t>
      </w:r>
    </w:p>
    <w:p w:rsidR="0018160D" w:rsidRDefault="0018160D" w:rsidP="0018160D">
      <w:pPr>
        <w:jc w:val="left"/>
      </w:pPr>
    </w:p>
    <w:p w:rsidR="0018160D" w:rsidRDefault="0018160D" w:rsidP="00311817">
      <w:pPr>
        <w:pStyle w:val="a3"/>
        <w:numPr>
          <w:ilvl w:val="0"/>
          <w:numId w:val="11"/>
        </w:numPr>
        <w:ind w:firstLineChars="0"/>
        <w:jc w:val="left"/>
      </w:pPr>
      <w:r>
        <w:t>使用aria-describedby提供图像描述</w:t>
      </w:r>
    </w:p>
    <w:p w:rsidR="0018160D" w:rsidRDefault="0018160D" w:rsidP="0018160D">
      <w:pPr>
        <w:jc w:val="left"/>
      </w:pPr>
    </w:p>
    <w:tbl>
      <w:tblPr>
        <w:tblStyle w:val="a5"/>
        <w:tblW w:w="0" w:type="auto"/>
        <w:tblLook w:val="04A0" w:firstRow="1" w:lastRow="0" w:firstColumn="1" w:lastColumn="0" w:noHBand="0" w:noVBand="1"/>
      </w:tblPr>
      <w:tblGrid>
        <w:gridCol w:w="8290"/>
      </w:tblGrid>
      <w:tr w:rsidR="00311817" w:rsidTr="00311817">
        <w:tc>
          <w:tcPr>
            <w:tcW w:w="8290" w:type="dxa"/>
          </w:tcPr>
          <w:p w:rsidR="00311817" w:rsidRDefault="00311817" w:rsidP="00311817">
            <w:pPr>
              <w:jc w:val="left"/>
            </w:pPr>
            <w:r>
              <w:t>&lt;img src="ladymacbeth.jpg" alt="Lady MacBeth" aria-describedby="p1"&gt;</w:t>
            </w:r>
          </w:p>
          <w:p w:rsidR="00311817" w:rsidRDefault="00311817" w:rsidP="00311817">
            <w:pPr>
              <w:jc w:val="left"/>
            </w:pPr>
            <w:r>
              <w:t xml:space="preserve">    &lt;p id="p1"&gt;This painting dates back to 1730 and is oil on canvas. It was created by </w:t>
            </w:r>
          </w:p>
          <w:p w:rsidR="00311817" w:rsidRDefault="00311817" w:rsidP="00311817">
            <w:pPr>
              <w:jc w:val="left"/>
            </w:pPr>
            <w:r>
              <w:t xml:space="preserve">    Jean-Guy Millome, and represents ...&lt;/p&gt;</w:t>
            </w:r>
          </w:p>
        </w:tc>
      </w:tr>
    </w:tbl>
    <w:p w:rsidR="0018160D" w:rsidRDefault="0018160D" w:rsidP="0018160D">
      <w:pPr>
        <w:jc w:val="left"/>
      </w:pPr>
    </w:p>
    <w:p w:rsidR="0018160D" w:rsidRDefault="0018160D" w:rsidP="0018160D">
      <w:pPr>
        <w:jc w:val="left"/>
      </w:pPr>
      <w:r>
        <w:t xml:space="preserve">    在上面的例子中，我们使用了aria-describedby来给图像提供了长描述。</w:t>
      </w:r>
    </w:p>
    <w:p w:rsidR="0018160D" w:rsidRDefault="0018160D" w:rsidP="0018160D">
      <w:pPr>
        <w:jc w:val="left"/>
      </w:pPr>
    </w:p>
    <w:p w:rsidR="0018160D" w:rsidRPr="006A178E" w:rsidRDefault="0018160D" w:rsidP="0018160D">
      <w:pPr>
        <w:jc w:val="left"/>
        <w:rPr>
          <w:b/>
        </w:rPr>
      </w:pPr>
      <w:r w:rsidRPr="006A178E">
        <w:rPr>
          <w:b/>
        </w:rPr>
        <w:t>16. aria-required属性的使用</w:t>
      </w:r>
    </w:p>
    <w:p w:rsidR="0018160D" w:rsidRDefault="0018160D" w:rsidP="0018160D">
      <w:pPr>
        <w:jc w:val="left"/>
      </w:pPr>
    </w:p>
    <w:p w:rsidR="0018160D" w:rsidRDefault="0018160D" w:rsidP="0018160D">
      <w:pPr>
        <w:jc w:val="left"/>
      </w:pPr>
      <w:r>
        <w:t>aria-required属性表示输入框聚焦时，提示用户是否为必填项，属性的值可以是true或false。</w:t>
      </w:r>
    </w:p>
    <w:p w:rsidR="0018160D" w:rsidRDefault="0018160D" w:rsidP="0018160D">
      <w:pPr>
        <w:jc w:val="left"/>
      </w:pPr>
    </w:p>
    <w:tbl>
      <w:tblPr>
        <w:tblStyle w:val="a5"/>
        <w:tblW w:w="0" w:type="auto"/>
        <w:tblLook w:val="04A0" w:firstRow="1" w:lastRow="0" w:firstColumn="1" w:lastColumn="0" w:noHBand="0" w:noVBand="1"/>
      </w:tblPr>
      <w:tblGrid>
        <w:gridCol w:w="8290"/>
      </w:tblGrid>
      <w:tr w:rsidR="006A178E" w:rsidTr="006A178E">
        <w:tc>
          <w:tcPr>
            <w:tcW w:w="8290" w:type="dxa"/>
          </w:tcPr>
          <w:p w:rsidR="006A178E" w:rsidRDefault="006A178E" w:rsidP="006A178E">
            <w:pPr>
              <w:jc w:val="left"/>
            </w:pPr>
            <w:r>
              <w:t xml:space="preserve">&lt;form action="#" method="post" id="login" onsubmit="return </w:t>
            </w:r>
            <w:proofErr w:type="gramStart"/>
            <w:r>
              <w:t>errorCheck(</w:t>
            </w:r>
            <w:proofErr w:type="gramEnd"/>
            <w:r>
              <w:t>)"&gt;</w:t>
            </w:r>
          </w:p>
          <w:p w:rsidR="006A178E" w:rsidRDefault="006A178E" w:rsidP="006A178E">
            <w:pPr>
              <w:jc w:val="left"/>
            </w:pPr>
            <w:r>
              <w:t xml:space="preserve">  &lt;p&gt;Note: [</w:t>
            </w:r>
            <w:proofErr w:type="gramStart"/>
            <w:r>
              <w:t>*]denotes</w:t>
            </w:r>
            <w:proofErr w:type="gramEnd"/>
            <w:r>
              <w:t xml:space="preserve"> mandatory field&lt;/p&gt;</w:t>
            </w:r>
          </w:p>
          <w:p w:rsidR="006A178E" w:rsidRDefault="006A178E" w:rsidP="006A178E">
            <w:pPr>
              <w:jc w:val="left"/>
            </w:pPr>
            <w:r>
              <w:t xml:space="preserve">  &lt;p&gt;</w:t>
            </w:r>
          </w:p>
          <w:p w:rsidR="006A178E" w:rsidRDefault="006A178E" w:rsidP="006A178E">
            <w:pPr>
              <w:jc w:val="left"/>
            </w:pPr>
            <w:r>
              <w:t xml:space="preserve">    &lt;label for="usrname"&gt;Login name: &lt;/label&gt;</w:t>
            </w:r>
          </w:p>
          <w:p w:rsidR="006A178E" w:rsidRDefault="006A178E" w:rsidP="006A178E">
            <w:pPr>
              <w:jc w:val="left"/>
            </w:pPr>
            <w:r>
              <w:t xml:space="preserve">    &lt;input type="text" name="usrname" id="usrname" aria-required="true"/</w:t>
            </w:r>
            <w:proofErr w:type="gramStart"/>
            <w:r>
              <w:t>&gt;[</w:t>
            </w:r>
            <w:proofErr w:type="gramEnd"/>
            <w:r>
              <w:t>*]</w:t>
            </w:r>
          </w:p>
          <w:p w:rsidR="006A178E" w:rsidRDefault="006A178E" w:rsidP="006A178E">
            <w:pPr>
              <w:jc w:val="left"/>
            </w:pPr>
            <w:r>
              <w:t xml:space="preserve">  &lt;/p&gt;</w:t>
            </w:r>
          </w:p>
          <w:p w:rsidR="006A178E" w:rsidRDefault="006A178E" w:rsidP="006A178E">
            <w:pPr>
              <w:jc w:val="left"/>
            </w:pPr>
            <w:r>
              <w:t xml:space="preserve">  &lt;p&gt;</w:t>
            </w:r>
          </w:p>
          <w:p w:rsidR="006A178E" w:rsidRDefault="006A178E" w:rsidP="006A178E">
            <w:pPr>
              <w:jc w:val="left"/>
            </w:pPr>
            <w:r>
              <w:lastRenderedPageBreak/>
              <w:t xml:space="preserve">    &lt;label for="pwd"&gt;Password&lt;/label&gt;</w:t>
            </w:r>
          </w:p>
          <w:p w:rsidR="006A178E" w:rsidRDefault="006A178E" w:rsidP="006A178E">
            <w:pPr>
              <w:jc w:val="left"/>
            </w:pPr>
            <w:r>
              <w:t xml:space="preserve">    &lt;input type="password" name="pwd" id="pwd" size="12" aria-required="true" /</w:t>
            </w:r>
            <w:proofErr w:type="gramStart"/>
            <w:r>
              <w:t>&gt;[</w:t>
            </w:r>
            <w:proofErr w:type="gramEnd"/>
            <w:r>
              <w:t>*]</w:t>
            </w:r>
          </w:p>
          <w:p w:rsidR="006A178E" w:rsidRDefault="006A178E" w:rsidP="006A178E">
            <w:pPr>
              <w:jc w:val="left"/>
            </w:pPr>
            <w:r>
              <w:t xml:space="preserve">  &lt;/p&gt;</w:t>
            </w:r>
          </w:p>
          <w:p w:rsidR="006A178E" w:rsidRDefault="006A178E" w:rsidP="006A178E">
            <w:pPr>
              <w:jc w:val="left"/>
            </w:pPr>
            <w:r>
              <w:t xml:space="preserve">  &lt;p&gt;</w:t>
            </w:r>
          </w:p>
          <w:p w:rsidR="006A178E" w:rsidRDefault="006A178E" w:rsidP="006A178E">
            <w:pPr>
              <w:jc w:val="left"/>
            </w:pPr>
            <w:r>
              <w:t xml:space="preserve">    &lt;input type="submit" value="Login" id="next_btn" name="next_btn"/&gt;</w:t>
            </w:r>
          </w:p>
          <w:p w:rsidR="006A178E" w:rsidRDefault="006A178E" w:rsidP="006A178E">
            <w:pPr>
              <w:jc w:val="left"/>
            </w:pPr>
            <w:r>
              <w:t xml:space="preserve">  &lt;/p&gt;</w:t>
            </w:r>
          </w:p>
          <w:p w:rsidR="006A178E" w:rsidRDefault="006A178E" w:rsidP="006A178E">
            <w:pPr>
              <w:jc w:val="left"/>
            </w:pPr>
            <w:r>
              <w:t>&lt;/form&gt;</w:t>
            </w:r>
          </w:p>
        </w:tc>
      </w:tr>
    </w:tbl>
    <w:p w:rsidR="0018160D" w:rsidRDefault="0018160D" w:rsidP="0018160D">
      <w:pPr>
        <w:jc w:val="left"/>
      </w:pPr>
    </w:p>
    <w:p w:rsidR="0018160D" w:rsidRDefault="0018160D" w:rsidP="0018160D">
      <w:pPr>
        <w:jc w:val="left"/>
      </w:pPr>
      <w:r>
        <w:t>在上面的例子中，用户名和密码的输入框被设置为aria-required="true"，因此是必须输入的值。</w:t>
      </w:r>
    </w:p>
    <w:p w:rsidR="0018160D" w:rsidRDefault="0018160D" w:rsidP="0018160D">
      <w:pPr>
        <w:jc w:val="left"/>
      </w:pPr>
    </w:p>
    <w:p w:rsidR="0018160D" w:rsidRPr="006A178E" w:rsidRDefault="0018160D" w:rsidP="0018160D">
      <w:pPr>
        <w:jc w:val="left"/>
        <w:rPr>
          <w:b/>
        </w:rPr>
      </w:pPr>
      <w:r w:rsidRPr="006A178E">
        <w:rPr>
          <w:b/>
        </w:rPr>
        <w:t>17. 使用aria-invalid属性表明输入框数据是否有效</w:t>
      </w:r>
    </w:p>
    <w:p w:rsidR="0018160D" w:rsidRDefault="0018160D" w:rsidP="0018160D">
      <w:pPr>
        <w:jc w:val="left"/>
      </w:pPr>
    </w:p>
    <w:p w:rsidR="0018160D" w:rsidRDefault="0018160D" w:rsidP="0018160D">
      <w:pPr>
        <w:jc w:val="left"/>
      </w:pPr>
      <w:r>
        <w:t>aria-invalid属性false代表验证通过，true代表验证不通过，例如</w:t>
      </w:r>
    </w:p>
    <w:p w:rsidR="0018160D" w:rsidRDefault="0018160D" w:rsidP="0018160D">
      <w:pPr>
        <w:jc w:val="left"/>
      </w:pPr>
    </w:p>
    <w:tbl>
      <w:tblPr>
        <w:tblStyle w:val="a5"/>
        <w:tblW w:w="0" w:type="auto"/>
        <w:tblLook w:val="04A0" w:firstRow="1" w:lastRow="0" w:firstColumn="1" w:lastColumn="0" w:noHBand="0" w:noVBand="1"/>
      </w:tblPr>
      <w:tblGrid>
        <w:gridCol w:w="8290"/>
      </w:tblGrid>
      <w:tr w:rsidR="006A178E" w:rsidTr="006A178E">
        <w:tc>
          <w:tcPr>
            <w:tcW w:w="8290" w:type="dxa"/>
          </w:tcPr>
          <w:p w:rsidR="006A178E" w:rsidRDefault="006A178E" w:rsidP="006A178E">
            <w:pPr>
              <w:jc w:val="left"/>
            </w:pPr>
            <w:r>
              <w:t>// 表明验证的数据有效</w:t>
            </w:r>
          </w:p>
          <w:p w:rsidR="006A178E" w:rsidRDefault="006A178E" w:rsidP="006A178E">
            <w:pPr>
              <w:jc w:val="left"/>
            </w:pPr>
            <w:r>
              <w:t xml:space="preserve">    &lt;input type="text" size="3" aria-invalid="false" /&gt;</w:t>
            </w:r>
          </w:p>
          <w:p w:rsidR="006A178E" w:rsidRDefault="006A178E" w:rsidP="006A178E">
            <w:pPr>
              <w:jc w:val="left"/>
            </w:pPr>
          </w:p>
          <w:p w:rsidR="006A178E" w:rsidRDefault="006A178E" w:rsidP="006A178E">
            <w:pPr>
              <w:jc w:val="left"/>
            </w:pPr>
            <w:r>
              <w:t xml:space="preserve">    // 表明验证的数据无效</w:t>
            </w:r>
          </w:p>
          <w:p w:rsidR="006A178E" w:rsidRDefault="006A178E" w:rsidP="006A178E">
            <w:pPr>
              <w:jc w:val="left"/>
            </w:pPr>
            <w:r>
              <w:t xml:space="preserve">    &lt;input type="text" size="3" aria-invalid="true" /&gt;</w:t>
            </w:r>
          </w:p>
        </w:tc>
      </w:tr>
    </w:tbl>
    <w:p w:rsidR="0018160D" w:rsidRDefault="0018160D" w:rsidP="0018160D">
      <w:pPr>
        <w:jc w:val="left"/>
      </w:pPr>
    </w:p>
    <w:p w:rsidR="0018160D" w:rsidRPr="006A178E" w:rsidRDefault="0018160D" w:rsidP="0018160D">
      <w:pPr>
        <w:jc w:val="left"/>
        <w:rPr>
          <w:b/>
        </w:rPr>
      </w:pPr>
      <w:r w:rsidRPr="006A178E">
        <w:rPr>
          <w:b/>
        </w:rPr>
        <w:t>18. aria-alertdialog属性的使用</w:t>
      </w:r>
    </w:p>
    <w:p w:rsidR="0018160D" w:rsidRDefault="0018160D" w:rsidP="0018160D">
      <w:pPr>
        <w:jc w:val="left"/>
      </w:pPr>
    </w:p>
    <w:p w:rsidR="0018160D" w:rsidRDefault="0018160D" w:rsidP="0018160D">
      <w:pPr>
        <w:jc w:val="left"/>
      </w:pPr>
      <w:r>
        <w:t>开发者可以使用role="alertdialog"创建通知。</w:t>
      </w:r>
    </w:p>
    <w:p w:rsidR="0018160D" w:rsidRDefault="0018160D" w:rsidP="0018160D">
      <w:pPr>
        <w:jc w:val="left"/>
      </w:pPr>
    </w:p>
    <w:p w:rsidR="0018160D" w:rsidRDefault="0018160D" w:rsidP="0018160D">
      <w:pPr>
        <w:jc w:val="left"/>
      </w:pPr>
      <w:r>
        <w:t>此通知应为模态，具有以下特征：</w:t>
      </w:r>
    </w:p>
    <w:p w:rsidR="0018160D" w:rsidRDefault="0018160D" w:rsidP="0018160D">
      <w:pPr>
        <w:jc w:val="left"/>
      </w:pPr>
    </w:p>
    <w:p w:rsidR="0018160D" w:rsidRDefault="0018160D" w:rsidP="006A178E">
      <w:pPr>
        <w:pStyle w:val="a3"/>
        <w:numPr>
          <w:ilvl w:val="0"/>
          <w:numId w:val="11"/>
        </w:numPr>
        <w:ind w:firstLineChars="0"/>
        <w:jc w:val="left"/>
      </w:pPr>
      <w:r>
        <w:t>aria-label或aria-labelledby属性为alertdialog提供了一个可访问的名称。</w:t>
      </w:r>
    </w:p>
    <w:p w:rsidR="0018160D" w:rsidRDefault="0018160D" w:rsidP="006A178E">
      <w:pPr>
        <w:pStyle w:val="a3"/>
        <w:numPr>
          <w:ilvl w:val="0"/>
          <w:numId w:val="11"/>
        </w:numPr>
        <w:ind w:firstLineChars="0"/>
        <w:jc w:val="left"/>
      </w:pPr>
      <w:r>
        <w:t>aria-describedby提供对警报文本的引用。</w:t>
      </w:r>
    </w:p>
    <w:p w:rsidR="0018160D" w:rsidRDefault="0018160D" w:rsidP="0018160D">
      <w:pPr>
        <w:jc w:val="left"/>
      </w:pPr>
    </w:p>
    <w:tbl>
      <w:tblPr>
        <w:tblStyle w:val="a5"/>
        <w:tblW w:w="0" w:type="auto"/>
        <w:tblLook w:val="04A0" w:firstRow="1" w:lastRow="0" w:firstColumn="1" w:lastColumn="0" w:noHBand="0" w:noVBand="1"/>
      </w:tblPr>
      <w:tblGrid>
        <w:gridCol w:w="8290"/>
      </w:tblGrid>
      <w:tr w:rsidR="006A178E" w:rsidTr="006A178E">
        <w:tc>
          <w:tcPr>
            <w:tcW w:w="8290" w:type="dxa"/>
          </w:tcPr>
          <w:p w:rsidR="006A178E" w:rsidRDefault="006A178E" w:rsidP="006A178E">
            <w:pPr>
              <w:jc w:val="left"/>
            </w:pPr>
            <w:r>
              <w:t>&lt;div role="alertdialog" aria-labelledby="alertHeading" aria-</w:t>
            </w:r>
            <w:r>
              <w:lastRenderedPageBreak/>
              <w:t>describedby="alertText"&gt;</w:t>
            </w:r>
          </w:p>
          <w:p w:rsidR="006A178E" w:rsidRDefault="006A178E" w:rsidP="006A178E">
            <w:pPr>
              <w:jc w:val="left"/>
            </w:pPr>
            <w:r>
              <w:t>&lt;h1 id="alertHeading"&gt;Error&lt;/h1&gt;</w:t>
            </w:r>
          </w:p>
          <w:p w:rsidR="006A178E" w:rsidRDefault="006A178E" w:rsidP="006A178E">
            <w:pPr>
              <w:jc w:val="left"/>
            </w:pPr>
            <w:r>
              <w:t xml:space="preserve">&lt;div id="alertText"&gt;Employee's Birth Date is after their hire date. Please verify the birth date and hire </w:t>
            </w:r>
            <w:proofErr w:type="gramStart"/>
            <w:r>
              <w:t>date.&lt;</w:t>
            </w:r>
            <w:proofErr w:type="gramEnd"/>
            <w:r>
              <w:t>/div&gt;</w:t>
            </w:r>
          </w:p>
          <w:p w:rsidR="006A178E" w:rsidRDefault="006A178E" w:rsidP="006A178E">
            <w:pPr>
              <w:jc w:val="left"/>
            </w:pPr>
            <w:r>
              <w:t>&lt;button&gt;Save and Continue&lt;/button&gt;</w:t>
            </w:r>
          </w:p>
          <w:p w:rsidR="006A178E" w:rsidRDefault="006A178E" w:rsidP="006A178E">
            <w:pPr>
              <w:jc w:val="left"/>
            </w:pPr>
            <w:r>
              <w:t>&lt;button&gt;Return to page and correct error&lt;/button&gt;</w:t>
            </w:r>
          </w:p>
          <w:p w:rsidR="006A178E" w:rsidRDefault="006A178E" w:rsidP="006A178E">
            <w:pPr>
              <w:jc w:val="left"/>
            </w:pPr>
            <w:r>
              <w:t>&lt;/div&gt;</w:t>
            </w:r>
          </w:p>
        </w:tc>
      </w:tr>
    </w:tbl>
    <w:p w:rsidR="0018160D" w:rsidRDefault="0018160D" w:rsidP="0018160D">
      <w:pPr>
        <w:jc w:val="left"/>
      </w:pPr>
    </w:p>
    <w:p w:rsidR="0018160D" w:rsidRPr="00715056" w:rsidRDefault="0018160D" w:rsidP="0018160D">
      <w:pPr>
        <w:jc w:val="left"/>
        <w:rPr>
          <w:b/>
        </w:rPr>
      </w:pPr>
      <w:r w:rsidRPr="00715056">
        <w:rPr>
          <w:b/>
        </w:rPr>
        <w:t>19. ARIA中使用的id必须唯一</w:t>
      </w:r>
    </w:p>
    <w:p w:rsidR="0018160D" w:rsidRDefault="0018160D" w:rsidP="0018160D">
      <w:pPr>
        <w:jc w:val="left"/>
      </w:pPr>
    </w:p>
    <w:p w:rsidR="0018160D" w:rsidRDefault="0018160D" w:rsidP="0018160D">
      <w:pPr>
        <w:jc w:val="left"/>
      </w:pPr>
      <w:r>
        <w:t>重复的id是非常常见的一个错误，分配相同的id值会导致辅助技术忽略第二个实例，破坏内容的可访问性。</w:t>
      </w:r>
    </w:p>
    <w:p w:rsidR="0018160D" w:rsidRDefault="0018160D" w:rsidP="0018160D">
      <w:pPr>
        <w:jc w:val="left"/>
      </w:pPr>
    </w:p>
    <w:tbl>
      <w:tblPr>
        <w:tblStyle w:val="a5"/>
        <w:tblW w:w="0" w:type="auto"/>
        <w:tblLook w:val="04A0" w:firstRow="1" w:lastRow="0" w:firstColumn="1" w:lastColumn="0" w:noHBand="0" w:noVBand="1"/>
      </w:tblPr>
      <w:tblGrid>
        <w:gridCol w:w="8290"/>
      </w:tblGrid>
      <w:tr w:rsidR="00715056" w:rsidTr="00715056">
        <w:tc>
          <w:tcPr>
            <w:tcW w:w="8290" w:type="dxa"/>
          </w:tcPr>
          <w:p w:rsidR="00715056" w:rsidRDefault="00715056" w:rsidP="00715056">
            <w:pPr>
              <w:jc w:val="left"/>
            </w:pPr>
            <w:r>
              <w:t>// 错误案例，使用了重复的id，应该修改其中的一个id值</w:t>
            </w:r>
          </w:p>
          <w:p w:rsidR="00715056" w:rsidRDefault="00715056" w:rsidP="00715056">
            <w:pPr>
              <w:jc w:val="left"/>
            </w:pPr>
            <w:r>
              <w:t>&lt;div role="button" id="hibutton"&gt;click me&lt;/div&gt;</w:t>
            </w:r>
          </w:p>
          <w:p w:rsidR="00715056" w:rsidRDefault="00715056" w:rsidP="00715056">
            <w:pPr>
              <w:jc w:val="left"/>
            </w:pPr>
            <w:r>
              <w:t>&lt;div role="button" id="hibutton"&gt;click me again&lt;/div&gt;</w:t>
            </w:r>
          </w:p>
        </w:tc>
      </w:tr>
    </w:tbl>
    <w:p w:rsidR="0018160D" w:rsidRDefault="0018160D" w:rsidP="0018160D">
      <w:pPr>
        <w:jc w:val="left"/>
      </w:pPr>
    </w:p>
    <w:p w:rsidR="0018160D" w:rsidRDefault="0018160D" w:rsidP="0018160D">
      <w:pPr>
        <w:pStyle w:val="4"/>
      </w:pPr>
      <w:r>
        <w:t>2.1.2.3.</w:t>
      </w:r>
      <w:del w:id="192" w:author="lin qs" w:date="2019-05-13T13:36:00Z">
        <w:r w:rsidDel="0075642F">
          <w:delText xml:space="preserve"> </w:delText>
        </w:r>
        <w:r w:rsidR="00D21738" w:rsidDel="0075642F">
          <w:rPr>
            <w:rFonts w:hint="eastAsia"/>
          </w:rPr>
          <w:delText>可访问富互联网应用</w:delText>
        </w:r>
      </w:del>
      <w:ins w:id="193" w:author="lin qs" w:date="2019-05-13T13:36:00Z">
        <w:r w:rsidR="0075642F" w:rsidRPr="0075642F">
          <w:t>可访问富互联网应用</w:t>
        </w:r>
      </w:ins>
      <w:r w:rsidR="00D21738">
        <w:rPr>
          <w:rFonts w:hint="eastAsia"/>
        </w:rPr>
        <w:t>（</w:t>
      </w:r>
      <w:r>
        <w:rPr>
          <w:rFonts w:hint="eastAsia"/>
        </w:rPr>
        <w:t>W</w:t>
      </w:r>
      <w:r>
        <w:t>AI-ARIA</w:t>
      </w:r>
      <w:r w:rsidR="00D21738">
        <w:rPr>
          <w:rFonts w:hint="eastAsia"/>
        </w:rPr>
        <w:t>）</w:t>
      </w:r>
      <w:r>
        <w:t>总结</w:t>
      </w:r>
    </w:p>
    <w:p w:rsidR="0018160D" w:rsidRDefault="0018160D" w:rsidP="0018160D">
      <w:pPr>
        <w:ind w:firstLineChars="200" w:firstLine="480"/>
        <w:jc w:val="left"/>
      </w:pPr>
      <w:r>
        <w:t>需要注意的是，ARIA 规范仍然是一个工作草案，并不是所有的浏览器都实现这些属性（</w:t>
      </w:r>
      <w:hyperlink r:id="rId34" w:history="1">
        <w:r w:rsidRPr="0018160D">
          <w:rPr>
            <w:rStyle w:val="a4"/>
          </w:rPr>
          <w:t>目前只有Edge 浏览器做到了满分</w:t>
        </w:r>
      </w:hyperlink>
      <w:r>
        <w:t>），可能需要有多个属性来处理各种浏览器，并且实现上可能不一致。</w:t>
      </w:r>
    </w:p>
    <w:p w:rsidR="0018160D" w:rsidRDefault="0018160D" w:rsidP="0018160D">
      <w:pPr>
        <w:jc w:val="left"/>
      </w:pPr>
    </w:p>
    <w:p w:rsidR="007C767C" w:rsidRPr="0018160D" w:rsidRDefault="007C767C" w:rsidP="00BB209A">
      <w:pPr>
        <w:pStyle w:val="2"/>
      </w:pPr>
      <w:bookmarkStart w:id="194" w:name="_Toc9510970"/>
      <w:r>
        <w:rPr>
          <w:rFonts w:hint="eastAsia"/>
        </w:rPr>
        <w:t>2</w:t>
      </w:r>
      <w:r>
        <w:t xml:space="preserve">.2 </w:t>
      </w:r>
      <w:r>
        <w:rPr>
          <w:rFonts w:hint="eastAsia"/>
        </w:rPr>
        <w:t>改造</w:t>
      </w:r>
      <w:r w:rsidR="00BB209A">
        <w:rPr>
          <w:rFonts w:hint="eastAsia"/>
        </w:rPr>
        <w:t>实施</w:t>
      </w:r>
      <w:bookmarkEnd w:id="194"/>
    </w:p>
    <w:p w:rsidR="00237772" w:rsidRDefault="00237772" w:rsidP="00BB209A">
      <w:pPr>
        <w:pStyle w:val="3"/>
      </w:pPr>
      <w:bookmarkStart w:id="195" w:name="_Toc9510971"/>
      <w:r>
        <w:rPr>
          <w:rFonts w:hint="eastAsia"/>
        </w:rPr>
        <w:t>2</w:t>
      </w:r>
      <w:r>
        <w:t>.2</w:t>
      </w:r>
      <w:r w:rsidR="008F59F8">
        <w:t>.</w:t>
      </w:r>
      <w:r w:rsidR="00BB209A">
        <w:t>1.</w:t>
      </w:r>
      <w:r>
        <w:t xml:space="preserve"> </w:t>
      </w:r>
      <w:r>
        <w:rPr>
          <w:rFonts w:hint="eastAsia"/>
        </w:rPr>
        <w:t>改造综述</w:t>
      </w:r>
      <w:bookmarkEnd w:id="195"/>
    </w:p>
    <w:p w:rsidR="001D6F44" w:rsidRDefault="001D6F44" w:rsidP="001D6F44">
      <w:pPr>
        <w:ind w:firstLine="480"/>
        <w:jc w:val="left"/>
      </w:pPr>
      <w:r>
        <w:t>在我们进行无障碍改造时，我们推荐按照以下步骤进行：</w:t>
      </w:r>
    </w:p>
    <w:p w:rsidR="001D6F44" w:rsidRDefault="001D6F44" w:rsidP="001D6F44">
      <w:pPr>
        <w:ind w:firstLine="480"/>
        <w:jc w:val="left"/>
      </w:pPr>
    </w:p>
    <w:p w:rsidR="001D6F44" w:rsidRDefault="001D6F44" w:rsidP="001D6F44">
      <w:pPr>
        <w:ind w:firstLine="480"/>
        <w:jc w:val="left"/>
      </w:pPr>
      <w:r>
        <w:t>改造使用</w:t>
      </w:r>
      <w:r>
        <w:rPr>
          <w:rFonts w:hint="eastAsia"/>
        </w:rPr>
        <w:t>支持无障碍</w:t>
      </w:r>
      <w:r>
        <w:t>组件的部分，凭借</w:t>
      </w:r>
      <w:r>
        <w:rPr>
          <w:rFonts w:hint="eastAsia"/>
        </w:rPr>
        <w:t>无障碍</w:t>
      </w:r>
      <w:r>
        <w:t>组件自身的无障碍支持，可</w:t>
      </w:r>
      <w:r>
        <w:lastRenderedPageBreak/>
        <w:t>实现</w:t>
      </w:r>
      <w:r>
        <w:rPr>
          <w:rFonts w:hint="eastAsia"/>
        </w:rPr>
        <w:t>无障碍</w:t>
      </w:r>
      <w:r>
        <w:t>组件绝大部分的无障碍；</w:t>
      </w:r>
    </w:p>
    <w:p w:rsidR="001D6F44" w:rsidRDefault="001D6F44" w:rsidP="001D6F44">
      <w:pPr>
        <w:ind w:firstLine="480"/>
        <w:jc w:val="left"/>
      </w:pPr>
      <w:r>
        <w:t>对照开发 Checklist，进行进一步的无障碍改造；</w:t>
      </w:r>
    </w:p>
    <w:p w:rsidR="001D6F44" w:rsidRDefault="001D6F44" w:rsidP="001D6F44">
      <w:pPr>
        <w:ind w:firstLine="480"/>
        <w:jc w:val="left"/>
      </w:pPr>
      <w:r>
        <w:t>页面改造，结合具体案例说明继续改造，完成大部分的无障碍改造；</w:t>
      </w:r>
    </w:p>
    <w:p w:rsidR="001D6F44" w:rsidRDefault="001D6F44" w:rsidP="001D6F44">
      <w:pPr>
        <w:ind w:firstLine="480"/>
        <w:jc w:val="left"/>
      </w:pPr>
      <w:r>
        <w:t>最后通过自动化检测工具如，查漏补缺。</w:t>
      </w:r>
    </w:p>
    <w:p w:rsidR="001D6F44" w:rsidRDefault="001D6F44" w:rsidP="001D6F44">
      <w:pPr>
        <w:ind w:firstLine="480"/>
        <w:jc w:val="left"/>
      </w:pPr>
    </w:p>
    <w:p w:rsidR="001D6F44" w:rsidRDefault="001D6F44" w:rsidP="001D6F44">
      <w:pPr>
        <w:ind w:firstLine="480"/>
        <w:jc w:val="left"/>
      </w:pPr>
      <w:r>
        <w:t>具体步骤内容可参考我们的文档：</w:t>
      </w:r>
    </w:p>
    <w:p w:rsidR="001D6F44" w:rsidRDefault="001D6F44" w:rsidP="001D6F44">
      <w:pPr>
        <w:ind w:firstLine="480"/>
        <w:jc w:val="left"/>
      </w:pPr>
    </w:p>
    <w:p w:rsidR="001D6F44" w:rsidRDefault="001D6F44" w:rsidP="001D6F44">
      <w:pPr>
        <w:ind w:firstLine="480"/>
        <w:jc w:val="left"/>
      </w:pPr>
      <w:r>
        <w:t>步骤一：使用无障碍组件</w:t>
      </w:r>
    </w:p>
    <w:p w:rsidR="001D6F44" w:rsidRDefault="001D6F44" w:rsidP="001D6F44">
      <w:pPr>
        <w:ind w:firstLine="480"/>
        <w:jc w:val="left"/>
      </w:pPr>
      <w:r>
        <w:t>步骤二：开发 Checklist</w:t>
      </w:r>
    </w:p>
    <w:p w:rsidR="001D6F44" w:rsidRDefault="001D6F44" w:rsidP="001D6F44">
      <w:pPr>
        <w:ind w:firstLine="480"/>
        <w:jc w:val="left"/>
      </w:pPr>
      <w:r>
        <w:t>步骤三：页面</w:t>
      </w:r>
      <w:r>
        <w:rPr>
          <w:rFonts w:hint="eastAsia"/>
        </w:rPr>
        <w:t>其他内容</w:t>
      </w:r>
    </w:p>
    <w:p w:rsidR="00237772" w:rsidRDefault="001D6F44" w:rsidP="001D6F44">
      <w:pPr>
        <w:ind w:firstLine="480"/>
        <w:jc w:val="left"/>
      </w:pPr>
      <w:r w:rsidRPr="001D6F44">
        <w:rPr>
          <w:b/>
        </w:rPr>
        <w:t>无障碍的改造过程，就像拿石头、小石子、沙子、水来填满水瓶，层层递进</w:t>
      </w:r>
      <w:r>
        <w:rPr>
          <w:rFonts w:hint="eastAsia"/>
        </w:rPr>
        <w:t>。</w:t>
      </w:r>
    </w:p>
    <w:p w:rsidR="00237772" w:rsidRDefault="00237772" w:rsidP="00BB209A">
      <w:pPr>
        <w:pStyle w:val="3"/>
      </w:pPr>
      <w:bookmarkStart w:id="196" w:name="_Toc9510972"/>
      <w:r>
        <w:rPr>
          <w:rFonts w:hint="eastAsia"/>
        </w:rPr>
        <w:t>2</w:t>
      </w:r>
      <w:r>
        <w:t>.</w:t>
      </w:r>
      <w:r w:rsidR="00BB209A">
        <w:t>2.2</w:t>
      </w:r>
      <w:r w:rsidR="008F59F8">
        <w:t>.</w:t>
      </w:r>
      <w:r>
        <w:t xml:space="preserve"> </w:t>
      </w:r>
      <w:r>
        <w:rPr>
          <w:rFonts w:hint="eastAsia"/>
        </w:rPr>
        <w:t>步骤一：使用无障碍组件</w:t>
      </w:r>
      <w:bookmarkEnd w:id="196"/>
    </w:p>
    <w:p w:rsidR="00237772" w:rsidRDefault="00237772" w:rsidP="00BB209A">
      <w:pPr>
        <w:pStyle w:val="4"/>
      </w:pPr>
      <w:r>
        <w:rPr>
          <w:rFonts w:hint="eastAsia"/>
        </w:rPr>
        <w:t>2</w:t>
      </w:r>
      <w:r>
        <w:t>.</w:t>
      </w:r>
      <w:r w:rsidR="00BB209A">
        <w:t>2.2</w:t>
      </w:r>
      <w:r>
        <w:t>.1</w:t>
      </w:r>
      <w:r w:rsidR="008F59F8">
        <w:t>.</w:t>
      </w:r>
      <w:r>
        <w:t xml:space="preserve"> </w:t>
      </w:r>
      <w:r>
        <w:rPr>
          <w:rFonts w:hint="eastAsia"/>
        </w:rPr>
        <w:t>无障碍</w:t>
      </w:r>
      <w:ins w:id="197" w:author="lin qs" w:date="2019-05-13T13:42:00Z">
        <w:r w:rsidR="002F6468">
          <w:rPr>
            <w:rFonts w:hint="eastAsia"/>
          </w:rPr>
          <w:t>组件</w:t>
        </w:r>
      </w:ins>
      <w:del w:id="198" w:author="lin qs" w:date="2019-05-13T13:42:00Z">
        <w:r w:rsidDel="002F6468">
          <w:rPr>
            <w:rFonts w:hint="eastAsia"/>
          </w:rPr>
          <w:delText>组件发展情况</w:delText>
        </w:r>
      </w:del>
      <w:r>
        <w:rPr>
          <w:rFonts w:hint="eastAsia"/>
        </w:rPr>
        <w:t>简介</w:t>
      </w:r>
      <w:del w:id="199" w:author="lin qs" w:date="2019-05-13T13:40:00Z">
        <w:r w:rsidR="008F7410" w:rsidDel="00EB0500">
          <w:rPr>
            <w:rFonts w:hint="eastAsia"/>
          </w:rPr>
          <w:delText>（TODO）</w:delText>
        </w:r>
      </w:del>
    </w:p>
    <w:p w:rsidR="00237772" w:rsidRDefault="00EB0500" w:rsidP="00FD17D4">
      <w:pPr>
        <w:ind w:firstLine="480"/>
        <w:jc w:val="left"/>
        <w:rPr>
          <w:ins w:id="200" w:author="lin qs" w:date="2019-05-23T14:17:00Z"/>
        </w:rPr>
      </w:pPr>
      <w:ins w:id="201" w:author="lin qs" w:date="2019-05-13T13:39:00Z">
        <w:r>
          <w:rPr>
            <w:rFonts w:hint="eastAsia"/>
          </w:rPr>
          <w:t>通过使用支持无障碍的组件构建</w:t>
        </w:r>
      </w:ins>
      <w:ins w:id="202" w:author="lin qs" w:date="2019-05-13T13:40:00Z">
        <w:r>
          <w:rPr>
            <w:rFonts w:hint="eastAsia"/>
          </w:rPr>
          <w:t>Web，可以大幅减轻开发者在开发Web时为支持无障碍所需要的精力。</w:t>
        </w:r>
      </w:ins>
      <w:ins w:id="203" w:author="lin qs" w:date="2019-05-13T13:44:00Z">
        <w:r w:rsidR="007316A1">
          <w:rPr>
            <w:rFonts w:hint="eastAsia"/>
          </w:rPr>
          <w:t>支持无障碍的组件包括</w:t>
        </w:r>
      </w:ins>
      <w:ins w:id="204" w:author="lin qs" w:date="2019-05-13T13:55:00Z">
        <w:r w:rsidR="00C21CD0">
          <w:fldChar w:fldCharType="begin"/>
        </w:r>
        <w:r w:rsidR="00C21CD0">
          <w:instrText xml:space="preserve"> HYPERLINK "https://bootstrap-vue.js.org/" </w:instrText>
        </w:r>
        <w:r w:rsidR="00C21CD0">
          <w:fldChar w:fldCharType="separate"/>
        </w:r>
        <w:r w:rsidR="007316A1" w:rsidRPr="00C21CD0">
          <w:rPr>
            <w:rStyle w:val="a4"/>
            <w:rFonts w:hint="eastAsia"/>
          </w:rPr>
          <w:t>B</w:t>
        </w:r>
        <w:r w:rsidR="007316A1" w:rsidRPr="00C21CD0">
          <w:rPr>
            <w:rStyle w:val="a4"/>
          </w:rPr>
          <w:t>ootstrapVue</w:t>
        </w:r>
        <w:r w:rsidR="00C21CD0">
          <w:fldChar w:fldCharType="end"/>
        </w:r>
      </w:ins>
      <w:ins w:id="205" w:author="lin qs" w:date="2019-05-13T13:44:00Z">
        <w:r w:rsidR="007316A1">
          <w:rPr>
            <w:rFonts w:hint="eastAsia"/>
          </w:rPr>
          <w:t>、</w:t>
        </w:r>
      </w:ins>
      <w:ins w:id="206" w:author="lin qs" w:date="2019-05-13T13:55:00Z">
        <w:r w:rsidR="00C21CD0">
          <w:fldChar w:fldCharType="begin"/>
        </w:r>
        <w:r w:rsidR="00C21CD0">
          <w:instrText xml:space="preserve"> HYPERLINK "https://github.com/alibaba-fusion/next" </w:instrText>
        </w:r>
        <w:r w:rsidR="00C21CD0">
          <w:fldChar w:fldCharType="separate"/>
        </w:r>
        <w:r w:rsidR="007316A1" w:rsidRPr="00C21CD0">
          <w:rPr>
            <w:rStyle w:val="a4"/>
            <w:rFonts w:hint="eastAsia"/>
          </w:rPr>
          <w:t>Fusion</w:t>
        </w:r>
        <w:r w:rsidR="007316A1" w:rsidRPr="00C21CD0">
          <w:rPr>
            <w:rStyle w:val="a4"/>
          </w:rPr>
          <w:t xml:space="preserve"> </w:t>
        </w:r>
        <w:r w:rsidR="007316A1" w:rsidRPr="00C21CD0">
          <w:rPr>
            <w:rStyle w:val="a4"/>
            <w:rFonts w:hint="eastAsia"/>
          </w:rPr>
          <w:t>Next</w:t>
        </w:r>
        <w:r w:rsidR="00C21CD0">
          <w:fldChar w:fldCharType="end"/>
        </w:r>
      </w:ins>
      <w:ins w:id="207" w:author="lin qs" w:date="2019-05-13T13:44:00Z">
        <w:r w:rsidR="007316A1">
          <w:rPr>
            <w:rFonts w:hint="eastAsia"/>
          </w:rPr>
          <w:t>等等</w:t>
        </w:r>
      </w:ins>
      <w:ins w:id="208" w:author="lin qs" w:date="2019-05-13T13:45:00Z">
        <w:r w:rsidR="00F968E4">
          <w:rPr>
            <w:rFonts w:hint="eastAsia"/>
          </w:rPr>
          <w:t>，开发者可以根据自己的喜好进行选取</w:t>
        </w:r>
        <w:r w:rsidR="001B02D5">
          <w:rPr>
            <w:rFonts w:hint="eastAsia"/>
          </w:rPr>
          <w:t>。</w:t>
        </w:r>
      </w:ins>
    </w:p>
    <w:p w:rsidR="00EE46B9" w:rsidRDefault="00CE207F">
      <w:pPr>
        <w:pStyle w:val="4"/>
        <w:rPr>
          <w:ins w:id="209" w:author="lin qs" w:date="2019-05-23T14:18:00Z"/>
        </w:rPr>
        <w:pPrChange w:id="210" w:author="lin qs" w:date="2019-05-23T14:20:00Z">
          <w:pPr>
            <w:jc w:val="left"/>
          </w:pPr>
        </w:pPrChange>
      </w:pPr>
      <w:ins w:id="211" w:author="lin qs" w:date="2019-05-23T14:18:00Z">
        <w:r>
          <w:rPr>
            <w:rFonts w:hint="eastAsia"/>
          </w:rPr>
          <w:t>2</w:t>
        </w:r>
        <w:r>
          <w:t xml:space="preserve">.2.2.2 </w:t>
        </w:r>
        <w:r>
          <w:rPr>
            <w:rFonts w:hint="eastAsia"/>
          </w:rPr>
          <w:t>数据展示类组件</w:t>
        </w:r>
      </w:ins>
    </w:p>
    <w:p w:rsidR="00CE207F" w:rsidRDefault="00CE207F" w:rsidP="00CE207F">
      <w:pPr>
        <w:jc w:val="left"/>
        <w:rPr>
          <w:ins w:id="212" w:author="lin qs" w:date="2019-05-23T14:18:00Z"/>
        </w:rPr>
      </w:pPr>
    </w:p>
    <w:p w:rsidR="00CE207F" w:rsidRDefault="00CE207F">
      <w:pPr>
        <w:pStyle w:val="4"/>
        <w:rPr>
          <w:ins w:id="213" w:author="lin qs" w:date="2019-05-23T14:19:00Z"/>
        </w:rPr>
        <w:pPrChange w:id="214" w:author="lin qs" w:date="2019-05-23T14:20:00Z">
          <w:pPr>
            <w:jc w:val="left"/>
          </w:pPr>
        </w:pPrChange>
      </w:pPr>
      <w:ins w:id="215" w:author="lin qs" w:date="2019-05-23T14:18:00Z">
        <w:r>
          <w:rPr>
            <w:rFonts w:hint="eastAsia"/>
          </w:rPr>
          <w:t>2</w:t>
        </w:r>
        <w:r>
          <w:t xml:space="preserve">.2.2.3 </w:t>
        </w:r>
      </w:ins>
      <w:ins w:id="216" w:author="lin qs" w:date="2019-05-23T14:19:00Z">
        <w:r>
          <w:rPr>
            <w:rFonts w:hint="eastAsia"/>
          </w:rPr>
          <w:t>即时反馈类组件</w:t>
        </w:r>
      </w:ins>
    </w:p>
    <w:p w:rsidR="00CE207F" w:rsidRDefault="00CE207F" w:rsidP="00CE207F">
      <w:pPr>
        <w:jc w:val="left"/>
        <w:rPr>
          <w:ins w:id="217" w:author="lin qs" w:date="2019-05-23T14:19:00Z"/>
        </w:rPr>
      </w:pPr>
    </w:p>
    <w:p w:rsidR="00CE207F" w:rsidRDefault="00CE207F">
      <w:pPr>
        <w:pStyle w:val="4"/>
        <w:rPr>
          <w:ins w:id="218" w:author="lin qs" w:date="2019-05-23T14:19:00Z"/>
        </w:rPr>
        <w:pPrChange w:id="219" w:author="lin qs" w:date="2019-05-23T14:20:00Z">
          <w:pPr>
            <w:jc w:val="left"/>
          </w:pPr>
        </w:pPrChange>
      </w:pPr>
      <w:ins w:id="220" w:author="lin qs" w:date="2019-05-23T14:19:00Z">
        <w:r>
          <w:rPr>
            <w:rFonts w:hint="eastAsia"/>
          </w:rPr>
          <w:t>2</w:t>
        </w:r>
        <w:r>
          <w:t xml:space="preserve">.2.2.4 </w:t>
        </w:r>
        <w:r>
          <w:rPr>
            <w:rFonts w:hint="eastAsia"/>
          </w:rPr>
          <w:t>菜单与导航类组件</w:t>
        </w:r>
      </w:ins>
    </w:p>
    <w:p w:rsidR="00CE207F" w:rsidRDefault="00CE207F" w:rsidP="00CE207F">
      <w:pPr>
        <w:jc w:val="left"/>
        <w:rPr>
          <w:ins w:id="221" w:author="lin qs" w:date="2019-05-23T14:19:00Z"/>
        </w:rPr>
      </w:pPr>
    </w:p>
    <w:p w:rsidR="00CE207F" w:rsidRDefault="00CE207F">
      <w:pPr>
        <w:pStyle w:val="4"/>
        <w:pPrChange w:id="222" w:author="lin qs" w:date="2019-05-23T14:20:00Z">
          <w:pPr>
            <w:ind w:firstLine="480"/>
            <w:jc w:val="left"/>
          </w:pPr>
        </w:pPrChange>
      </w:pPr>
      <w:ins w:id="223" w:author="lin qs" w:date="2019-05-23T14:19:00Z">
        <w:r>
          <w:rPr>
            <w:rFonts w:hint="eastAsia"/>
          </w:rPr>
          <w:lastRenderedPageBreak/>
          <w:t>2</w:t>
        </w:r>
        <w:r>
          <w:t xml:space="preserve">.2.2.5 </w:t>
        </w:r>
        <w:r>
          <w:rPr>
            <w:rFonts w:hint="eastAsia"/>
          </w:rPr>
          <w:t>表单类组件</w:t>
        </w:r>
      </w:ins>
    </w:p>
    <w:p w:rsidR="00237772" w:rsidRDefault="00237772">
      <w:pPr>
        <w:pPrChange w:id="224" w:author="lin qs" w:date="2019-05-23T14:19:00Z">
          <w:pPr>
            <w:pStyle w:val="4"/>
          </w:pPr>
        </w:pPrChange>
      </w:pPr>
      <w:del w:id="225" w:author="lin qs" w:date="2019-05-23T14:20:00Z">
        <w:r w:rsidDel="00E8098E">
          <w:rPr>
            <w:rFonts w:hint="eastAsia"/>
          </w:rPr>
          <w:delText>2</w:delText>
        </w:r>
        <w:r w:rsidDel="00E8098E">
          <w:delText>.</w:delText>
        </w:r>
        <w:r w:rsidR="00BB209A" w:rsidDel="00E8098E">
          <w:delText>2</w:delText>
        </w:r>
        <w:r w:rsidDel="00E8098E">
          <w:delText>.</w:delText>
        </w:r>
        <w:r w:rsidR="00BB209A" w:rsidDel="00E8098E">
          <w:delText>2.</w:delText>
        </w:r>
        <w:r w:rsidDel="00E8098E">
          <w:delText>2</w:delText>
        </w:r>
        <w:r w:rsidR="008F59F8" w:rsidDel="00E8098E">
          <w:delText>.</w:delText>
        </w:r>
        <w:r w:rsidDel="00E8098E">
          <w:delText xml:space="preserve"> </w:delText>
        </w:r>
      </w:del>
      <w:r>
        <w:rPr>
          <w:rFonts w:hint="eastAsia"/>
        </w:rPr>
        <w:t>使用Fusion组件进行无障碍开发</w:t>
      </w:r>
    </w:p>
    <w:p w:rsidR="0018748F" w:rsidRDefault="0018748F" w:rsidP="0018748F">
      <w:pPr>
        <w:ind w:firstLine="480"/>
        <w:jc w:val="left"/>
      </w:pPr>
      <w:r>
        <w:t>Fusion 是一种旨在提升设计与开发之间 UI 构建效率的工作方式。我们致力于对无障碍的支持，其中 Fusion 基础组件已提供无障碍支持，开发者可以进行测试和使用，并提供Fusion无障碍使用和说明文档。所有非组件 API 属性都可以透传至 DOM 元素(我们可以传递参数，修改aria和role属性)。</w:t>
      </w:r>
    </w:p>
    <w:p w:rsidR="0018748F" w:rsidRDefault="0018748F" w:rsidP="0018748F">
      <w:pPr>
        <w:ind w:firstLine="480"/>
        <w:jc w:val="left"/>
      </w:pPr>
    </w:p>
    <w:p w:rsidR="0018748F" w:rsidRDefault="0018748F" w:rsidP="0018748F">
      <w:pPr>
        <w:ind w:firstLine="480"/>
        <w:jc w:val="left"/>
      </w:pPr>
      <w:r>
        <w:t>经过上一章节的学习，对无障碍有初步的认识，如何进行改造呢，下面给出一些指引：</w:t>
      </w:r>
    </w:p>
    <w:p w:rsidR="0018748F" w:rsidRDefault="0018748F" w:rsidP="0018748F">
      <w:pPr>
        <w:ind w:firstLine="480"/>
        <w:jc w:val="left"/>
      </w:pPr>
    </w:p>
    <w:p w:rsidR="0018748F" w:rsidRDefault="0018748F" w:rsidP="0018748F">
      <w:pPr>
        <w:ind w:firstLine="480"/>
        <w:jc w:val="left"/>
      </w:pPr>
      <w:r>
        <w:t>对于组件，我们为开发者内置role和特定aria-属性，开发者也可以对非组件 API 属性都可以透传至 DOM 元素，进行修改 role 和 aria-参数，但是要注意对应关系，请参考</w:t>
      </w:r>
    </w:p>
    <w:p w:rsidR="0018748F" w:rsidRDefault="0018748F" w:rsidP="0018748F">
      <w:pPr>
        <w:ind w:firstLine="480"/>
        <w:jc w:val="left"/>
      </w:pPr>
      <w:r>
        <w:t>对一些特殊的组件传递参数才能支持无障碍，设置id，autoFocus和传参数，如下：</w:t>
      </w:r>
    </w:p>
    <w:p w:rsidR="0018748F" w:rsidRDefault="0018748F" w:rsidP="00126A9E">
      <w:pPr>
        <w:pStyle w:val="a3"/>
        <w:numPr>
          <w:ilvl w:val="0"/>
          <w:numId w:val="12"/>
        </w:numPr>
        <w:ind w:firstLineChars="0"/>
        <w:jc w:val="left"/>
      </w:pPr>
      <w:r>
        <w:t>id - Balloon，Rating</w:t>
      </w:r>
    </w:p>
    <w:p w:rsidR="0018748F" w:rsidRDefault="0018748F" w:rsidP="00126A9E">
      <w:pPr>
        <w:pStyle w:val="a3"/>
        <w:numPr>
          <w:ilvl w:val="0"/>
          <w:numId w:val="12"/>
        </w:numPr>
        <w:ind w:firstLineChars="0"/>
        <w:jc w:val="left"/>
      </w:pPr>
      <w:r>
        <w:t>autoFocus - 弹层自动聚焦，例如Dialog，Overlay，Dropdown</w:t>
      </w:r>
    </w:p>
    <w:p w:rsidR="0018748F" w:rsidRDefault="0018748F" w:rsidP="00126A9E">
      <w:pPr>
        <w:pStyle w:val="a3"/>
        <w:numPr>
          <w:ilvl w:val="0"/>
          <w:numId w:val="12"/>
        </w:numPr>
        <w:ind w:firstLineChars="0"/>
        <w:jc w:val="left"/>
      </w:pPr>
      <w:r>
        <w:t>传参数 - 有些组件需要根据具体的业务，实现不同的可访问性，这里为开发者内置一些参数，想使用无障碍的时候，用户只需要根据现有的需求，选择对应的内置参数，例如设置 aria-label，以下组件需要用户传参数才支持无障碍组件如下：NumberPicker、Transfer</w:t>
      </w:r>
    </w:p>
    <w:p w:rsidR="00746CDB" w:rsidRDefault="0018748F" w:rsidP="0018748F">
      <w:pPr>
        <w:ind w:firstLine="480"/>
        <w:jc w:val="left"/>
      </w:pPr>
      <w:r>
        <w:t>我们为开发者提供无障碍的使用文档，请参考组件 API 中ARIA and KeyBoard</w:t>
      </w:r>
      <w:r w:rsidR="00126A9E">
        <w:rPr>
          <w:rFonts w:hint="eastAsia"/>
        </w:rPr>
        <w:t>。</w:t>
      </w:r>
    </w:p>
    <w:p w:rsidR="00126A9E" w:rsidRDefault="00126A9E" w:rsidP="0018748F">
      <w:pPr>
        <w:ind w:firstLine="480"/>
        <w:jc w:val="left"/>
      </w:pPr>
    </w:p>
    <w:p w:rsidR="00126A9E" w:rsidRDefault="00126A9E" w:rsidP="0018748F">
      <w:pPr>
        <w:ind w:firstLine="480"/>
        <w:jc w:val="left"/>
      </w:pPr>
      <w:r>
        <w:rPr>
          <w:rFonts w:hint="eastAsia"/>
        </w:rPr>
        <w:t>接下来</w:t>
      </w:r>
      <w:r w:rsidRPr="00126A9E">
        <w:t>介绍具体如何对组件改造，让开发者更好的使用组件可访问性，分如下四类：</w:t>
      </w:r>
    </w:p>
    <w:p w:rsidR="0003171E" w:rsidRPr="0003171E" w:rsidRDefault="0003171E" w:rsidP="0003171E">
      <w:pPr>
        <w:pStyle w:val="a3"/>
        <w:numPr>
          <w:ilvl w:val="0"/>
          <w:numId w:val="14"/>
        </w:numPr>
        <w:ind w:firstLineChars="0"/>
        <w:jc w:val="left"/>
        <w:rPr>
          <w:b/>
        </w:rPr>
      </w:pPr>
      <w:r w:rsidRPr="0003171E">
        <w:rPr>
          <w:b/>
        </w:rPr>
        <w:t>数据展示类</w:t>
      </w:r>
    </w:p>
    <w:p w:rsidR="0003171E" w:rsidRDefault="0003171E" w:rsidP="0003171E">
      <w:pPr>
        <w:pStyle w:val="a3"/>
        <w:numPr>
          <w:ilvl w:val="0"/>
          <w:numId w:val="13"/>
        </w:numPr>
        <w:ind w:firstLineChars="0"/>
        <w:jc w:val="left"/>
      </w:pPr>
      <w:r>
        <w:t>Icon</w:t>
      </w:r>
    </w:p>
    <w:p w:rsidR="0003171E" w:rsidRDefault="0003171E" w:rsidP="0003171E">
      <w:pPr>
        <w:pStyle w:val="a3"/>
        <w:numPr>
          <w:ilvl w:val="1"/>
          <w:numId w:val="13"/>
        </w:numPr>
        <w:ind w:firstLineChars="0"/>
        <w:jc w:val="left"/>
      </w:pPr>
      <w:r>
        <w:t>图标类元素</w:t>
      </w:r>
    </w:p>
    <w:p w:rsidR="0003171E" w:rsidRDefault="0003171E" w:rsidP="0003171E">
      <w:pPr>
        <w:pStyle w:val="a3"/>
        <w:numPr>
          <w:ilvl w:val="1"/>
          <w:numId w:val="13"/>
        </w:numPr>
        <w:ind w:firstLineChars="0"/>
        <w:jc w:val="left"/>
      </w:pPr>
      <w:r>
        <w:t>若为装饰性 icon，请设置&lt;Icon aria-hidden&gt; 或 &lt;Icon role="presentation"&gt;</w:t>
      </w:r>
    </w:p>
    <w:p w:rsidR="0003171E" w:rsidRDefault="0003171E" w:rsidP="0003171E">
      <w:pPr>
        <w:pStyle w:val="a3"/>
        <w:numPr>
          <w:ilvl w:val="1"/>
          <w:numId w:val="13"/>
        </w:numPr>
        <w:ind w:firstLineChars="0"/>
        <w:jc w:val="left"/>
      </w:pPr>
      <w:r>
        <w:lastRenderedPageBreak/>
        <w:t>若有真实语义，请设置aria-label以描述 icon 行为&lt;Icon aria-label="xxx"&gt;</w:t>
      </w:r>
    </w:p>
    <w:p w:rsidR="0003171E" w:rsidRDefault="0003171E" w:rsidP="0003171E">
      <w:pPr>
        <w:pStyle w:val="a3"/>
        <w:numPr>
          <w:ilvl w:val="0"/>
          <w:numId w:val="13"/>
        </w:numPr>
        <w:ind w:firstLineChars="0"/>
        <w:jc w:val="left"/>
      </w:pPr>
      <w:r>
        <w:t>Badge</w:t>
      </w:r>
    </w:p>
    <w:p w:rsidR="0003171E" w:rsidRDefault="0003171E" w:rsidP="0003171E">
      <w:pPr>
        <w:pStyle w:val="a3"/>
        <w:numPr>
          <w:ilvl w:val="1"/>
          <w:numId w:val="13"/>
        </w:numPr>
        <w:ind w:firstLineChars="0"/>
        <w:jc w:val="left"/>
      </w:pPr>
      <w:r>
        <w:t>如需朗读含义，可通过 css 设置仅读屏软件可读的内容 参考文档</w:t>
      </w:r>
    </w:p>
    <w:p w:rsidR="0003171E" w:rsidRDefault="0003171E" w:rsidP="0003171E">
      <w:pPr>
        <w:pStyle w:val="a3"/>
        <w:numPr>
          <w:ilvl w:val="0"/>
          <w:numId w:val="13"/>
        </w:numPr>
        <w:ind w:firstLineChars="0"/>
        <w:jc w:val="left"/>
      </w:pPr>
      <w:r>
        <w:t>Slider</w:t>
      </w:r>
    </w:p>
    <w:p w:rsidR="0003171E" w:rsidRDefault="0003171E" w:rsidP="0003171E">
      <w:pPr>
        <w:pStyle w:val="a3"/>
        <w:numPr>
          <w:ilvl w:val="1"/>
          <w:numId w:val="13"/>
        </w:numPr>
        <w:ind w:firstLineChars="0"/>
        <w:jc w:val="left"/>
      </w:pPr>
      <w:r>
        <w:t>内容如需朗读，请自定义 alt 属性（若为 img）或 aria-label 属性 参考文档</w:t>
      </w:r>
    </w:p>
    <w:p w:rsidR="0003171E" w:rsidRDefault="0003171E" w:rsidP="0003171E">
      <w:pPr>
        <w:pStyle w:val="a3"/>
        <w:numPr>
          <w:ilvl w:val="1"/>
          <w:numId w:val="13"/>
        </w:numPr>
        <w:ind w:firstLineChars="0"/>
        <w:jc w:val="left"/>
      </w:pPr>
      <w:r>
        <w:t>Table</w:t>
      </w:r>
    </w:p>
    <w:p w:rsidR="0003171E" w:rsidRDefault="0003171E" w:rsidP="0003171E">
      <w:pPr>
        <w:pStyle w:val="a3"/>
        <w:numPr>
          <w:ilvl w:val="1"/>
          <w:numId w:val="13"/>
        </w:numPr>
        <w:ind w:firstLineChars="0"/>
        <w:jc w:val="left"/>
      </w:pPr>
      <w:r>
        <w:t>默认为纯数据展示的表格 - 若作为布局使用复杂功能，需自定义 role 等属性，参考文档</w:t>
      </w:r>
    </w:p>
    <w:p w:rsidR="0003171E" w:rsidRDefault="0003171E" w:rsidP="0003171E">
      <w:pPr>
        <w:pStyle w:val="a3"/>
        <w:numPr>
          <w:ilvl w:val="0"/>
          <w:numId w:val="13"/>
        </w:numPr>
        <w:ind w:firstLineChars="0"/>
        <w:jc w:val="left"/>
      </w:pPr>
      <w:r>
        <w:t>Tag</w:t>
      </w:r>
    </w:p>
    <w:p w:rsidR="0003171E" w:rsidRDefault="0003171E" w:rsidP="0003171E">
      <w:pPr>
        <w:pStyle w:val="a3"/>
        <w:numPr>
          <w:ilvl w:val="1"/>
          <w:numId w:val="13"/>
        </w:numPr>
        <w:ind w:firstLineChars="0"/>
        <w:jc w:val="left"/>
      </w:pPr>
      <w:r>
        <w:t>删除类标签，删除按钮默认朗读为“删除”，可自定义文案，</w:t>
      </w:r>
      <w:hyperlink r:id="rId35" w:history="1">
        <w:r w:rsidRPr="0003171E">
          <w:rPr>
            <w:rStyle w:val="a4"/>
          </w:rPr>
          <w:t>自定义方式参考国际化语言包的设置</w:t>
        </w:r>
      </w:hyperlink>
    </w:p>
    <w:p w:rsidR="0003171E" w:rsidRDefault="0003171E" w:rsidP="0003171E">
      <w:pPr>
        <w:pStyle w:val="a3"/>
        <w:numPr>
          <w:ilvl w:val="0"/>
          <w:numId w:val="13"/>
        </w:numPr>
        <w:ind w:firstLineChars="0"/>
        <w:jc w:val="left"/>
      </w:pPr>
      <w:r>
        <w:t>Paragraph、Progress、Timeline、Collapse</w:t>
      </w:r>
    </w:p>
    <w:p w:rsidR="0003171E" w:rsidRDefault="0003171E" w:rsidP="0003171E">
      <w:pPr>
        <w:jc w:val="left"/>
      </w:pPr>
    </w:p>
    <w:p w:rsidR="0003171E" w:rsidRPr="0003171E" w:rsidRDefault="0003171E" w:rsidP="0003171E">
      <w:pPr>
        <w:pStyle w:val="a3"/>
        <w:numPr>
          <w:ilvl w:val="0"/>
          <w:numId w:val="14"/>
        </w:numPr>
        <w:ind w:firstLineChars="0"/>
        <w:jc w:val="left"/>
        <w:rPr>
          <w:b/>
        </w:rPr>
      </w:pPr>
      <w:r w:rsidRPr="0003171E">
        <w:rPr>
          <w:b/>
        </w:rPr>
        <w:t>即时反馈类</w:t>
      </w:r>
    </w:p>
    <w:p w:rsidR="0003171E" w:rsidRDefault="0003171E" w:rsidP="0003171E">
      <w:pPr>
        <w:pStyle w:val="a3"/>
        <w:numPr>
          <w:ilvl w:val="0"/>
          <w:numId w:val="16"/>
        </w:numPr>
        <w:ind w:firstLineChars="0"/>
        <w:jc w:val="left"/>
      </w:pPr>
      <w:r>
        <w:t>Message</w:t>
      </w:r>
    </w:p>
    <w:p w:rsidR="0003171E" w:rsidRDefault="0003171E" w:rsidP="0003171E">
      <w:pPr>
        <w:pStyle w:val="a3"/>
        <w:numPr>
          <w:ilvl w:val="1"/>
          <w:numId w:val="16"/>
        </w:numPr>
        <w:ind w:firstLineChars="0"/>
        <w:jc w:val="left"/>
      </w:pPr>
      <w:r>
        <w:t>默认 role="alert"，当出现在 document 中时，屏幕阅读器会优先朗读它的内容。</w:t>
      </w:r>
    </w:p>
    <w:p w:rsidR="0003171E" w:rsidRDefault="0003171E" w:rsidP="0003171E">
      <w:pPr>
        <w:pStyle w:val="a3"/>
        <w:numPr>
          <w:ilvl w:val="1"/>
          <w:numId w:val="16"/>
        </w:numPr>
        <w:ind w:firstLineChars="0"/>
        <w:jc w:val="left"/>
      </w:pPr>
      <w:r>
        <w:t>若为非典型使用，例如一直展示在页面上，请根据实际需求覆盖默认 role，&lt;Message role="" /&gt;</w:t>
      </w:r>
    </w:p>
    <w:p w:rsidR="0003171E" w:rsidRDefault="0003171E" w:rsidP="0003171E">
      <w:pPr>
        <w:pStyle w:val="a3"/>
        <w:numPr>
          <w:ilvl w:val="0"/>
          <w:numId w:val="16"/>
        </w:numPr>
        <w:ind w:firstLineChars="0"/>
        <w:jc w:val="left"/>
      </w:pPr>
      <w:r>
        <w:t>Balloon</w:t>
      </w:r>
    </w:p>
    <w:p w:rsidR="0003171E" w:rsidRDefault="0003171E" w:rsidP="0003171E">
      <w:pPr>
        <w:pStyle w:val="a3"/>
        <w:numPr>
          <w:ilvl w:val="1"/>
          <w:numId w:val="16"/>
        </w:numPr>
        <w:ind w:firstLineChars="0"/>
        <w:jc w:val="left"/>
      </w:pPr>
      <w:r>
        <w:t>传入 id 以支持无障碍（为支持 SSR，所以不默认生成 id）</w:t>
      </w:r>
    </w:p>
    <w:p w:rsidR="0003171E" w:rsidRDefault="0003171E" w:rsidP="0003171E">
      <w:pPr>
        <w:pStyle w:val="a3"/>
        <w:numPr>
          <w:ilvl w:val="1"/>
          <w:numId w:val="16"/>
        </w:numPr>
        <w:ind w:firstLineChars="0"/>
        <w:jc w:val="left"/>
      </w:pPr>
      <w:r>
        <w:t>默认 role="tooltip"，若有高优先级，请根据实际需求覆盖默认 role</w:t>
      </w:r>
    </w:p>
    <w:p w:rsidR="0003171E" w:rsidRDefault="0003171E" w:rsidP="0003171E">
      <w:pPr>
        <w:pStyle w:val="a3"/>
        <w:numPr>
          <w:ilvl w:val="1"/>
          <w:numId w:val="16"/>
        </w:numPr>
        <w:ind w:firstLineChars="0"/>
        <w:jc w:val="left"/>
      </w:pPr>
      <w:r>
        <w:t>简单文案描述推荐使用 Balloon.Tooltip，focus 后会自动展开</w:t>
      </w:r>
    </w:p>
    <w:p w:rsidR="0003171E" w:rsidRDefault="0003171E" w:rsidP="0003171E">
      <w:pPr>
        <w:pStyle w:val="a3"/>
        <w:numPr>
          <w:ilvl w:val="1"/>
          <w:numId w:val="16"/>
        </w:numPr>
        <w:ind w:firstLineChars="0"/>
        <w:jc w:val="left"/>
      </w:pPr>
      <w:r>
        <w:t>请务必设置可聚焦的 trigger 元素</w:t>
      </w:r>
    </w:p>
    <w:p w:rsidR="0003171E" w:rsidRDefault="0003171E" w:rsidP="0003171E">
      <w:pPr>
        <w:pStyle w:val="a3"/>
        <w:numPr>
          <w:ilvl w:val="0"/>
          <w:numId w:val="16"/>
        </w:numPr>
        <w:ind w:firstLineChars="0"/>
        <w:jc w:val="left"/>
      </w:pPr>
      <w:r>
        <w:t>Dialog</w:t>
      </w:r>
    </w:p>
    <w:p w:rsidR="0003171E" w:rsidRDefault="0003171E" w:rsidP="0003171E">
      <w:pPr>
        <w:pStyle w:val="a3"/>
        <w:numPr>
          <w:ilvl w:val="1"/>
          <w:numId w:val="16"/>
        </w:numPr>
        <w:ind w:firstLineChars="0"/>
        <w:jc w:val="left"/>
      </w:pPr>
      <w:r>
        <w:t>默认 role="dialog"，若有高优先级，请根据实际需求覆盖默认 role</w:t>
      </w:r>
    </w:p>
    <w:p w:rsidR="0003171E" w:rsidRDefault="0003171E" w:rsidP="0003171E">
      <w:pPr>
        <w:pStyle w:val="a3"/>
        <w:numPr>
          <w:ilvl w:val="1"/>
          <w:numId w:val="16"/>
        </w:numPr>
        <w:ind w:firstLineChars="0"/>
        <w:jc w:val="left"/>
      </w:pPr>
      <w:r>
        <w:t>可通过autoFocus开启默认聚焦，焦点为弹层内容上第一个可聚焦元素 &lt;Dialog autoFocus /&gt;</w:t>
      </w:r>
    </w:p>
    <w:p w:rsidR="0003171E" w:rsidRDefault="0003171E" w:rsidP="0003171E">
      <w:pPr>
        <w:pStyle w:val="a3"/>
        <w:numPr>
          <w:ilvl w:val="1"/>
          <w:numId w:val="16"/>
        </w:numPr>
        <w:ind w:firstLineChars="0"/>
        <w:jc w:val="left"/>
      </w:pPr>
      <w:r>
        <w:t>请务必设置可聚焦的 trigger 元素</w:t>
      </w:r>
    </w:p>
    <w:p w:rsidR="0003171E" w:rsidRDefault="0003171E" w:rsidP="0003171E">
      <w:pPr>
        <w:pStyle w:val="a3"/>
        <w:numPr>
          <w:ilvl w:val="0"/>
          <w:numId w:val="16"/>
        </w:numPr>
        <w:ind w:firstLineChars="0"/>
        <w:jc w:val="left"/>
      </w:pPr>
      <w:r>
        <w:t>Overlay</w:t>
      </w:r>
    </w:p>
    <w:p w:rsidR="0003171E" w:rsidRDefault="0003171E" w:rsidP="0003171E">
      <w:pPr>
        <w:pStyle w:val="a3"/>
        <w:numPr>
          <w:ilvl w:val="1"/>
          <w:numId w:val="16"/>
        </w:numPr>
        <w:ind w:firstLineChars="0"/>
        <w:jc w:val="left"/>
      </w:pPr>
      <w:r>
        <w:t xml:space="preserve">可通过autoFocus开启默认聚焦，焦点为弹层内容上第一个可聚焦元素 </w:t>
      </w:r>
      <w:r>
        <w:lastRenderedPageBreak/>
        <w:t>&lt;Overlay autoFocus /&gt;</w:t>
      </w:r>
    </w:p>
    <w:p w:rsidR="0003171E" w:rsidRDefault="0003171E" w:rsidP="0003171E">
      <w:pPr>
        <w:pStyle w:val="a3"/>
        <w:numPr>
          <w:ilvl w:val="1"/>
          <w:numId w:val="16"/>
        </w:numPr>
        <w:ind w:firstLineChars="0"/>
        <w:jc w:val="left"/>
      </w:pPr>
      <w:r>
        <w:t>请务必设置可聚焦的 trigger 元素</w:t>
      </w:r>
    </w:p>
    <w:p w:rsidR="002A4AEF" w:rsidRDefault="002A4AEF" w:rsidP="002A4AEF">
      <w:pPr>
        <w:jc w:val="left"/>
      </w:pPr>
    </w:p>
    <w:p w:rsidR="0003171E" w:rsidRPr="002A4AEF" w:rsidRDefault="0003171E" w:rsidP="002A4AEF">
      <w:pPr>
        <w:pStyle w:val="a3"/>
        <w:numPr>
          <w:ilvl w:val="0"/>
          <w:numId w:val="14"/>
        </w:numPr>
        <w:ind w:firstLineChars="0"/>
        <w:jc w:val="left"/>
        <w:rPr>
          <w:b/>
        </w:rPr>
      </w:pPr>
      <w:r w:rsidRPr="002A4AEF">
        <w:rPr>
          <w:b/>
        </w:rPr>
        <w:t>菜单与导航类</w:t>
      </w:r>
    </w:p>
    <w:p w:rsidR="0003171E" w:rsidRDefault="0003171E" w:rsidP="002A4AEF">
      <w:pPr>
        <w:pStyle w:val="a3"/>
        <w:numPr>
          <w:ilvl w:val="0"/>
          <w:numId w:val="17"/>
        </w:numPr>
        <w:ind w:firstLineChars="0"/>
        <w:jc w:val="left"/>
      </w:pPr>
      <w:r>
        <w:t>菜单</w:t>
      </w:r>
    </w:p>
    <w:p w:rsidR="0003171E" w:rsidRDefault="0003171E" w:rsidP="002A4AEF">
      <w:pPr>
        <w:pStyle w:val="a3"/>
        <w:numPr>
          <w:ilvl w:val="1"/>
          <w:numId w:val="17"/>
        </w:numPr>
        <w:ind w:firstLineChars="0"/>
        <w:jc w:val="left"/>
      </w:pPr>
      <w:r>
        <w:t>Menu</w:t>
      </w:r>
    </w:p>
    <w:p w:rsidR="0003171E" w:rsidRDefault="0003171E" w:rsidP="002A4AEF">
      <w:pPr>
        <w:pStyle w:val="a3"/>
        <w:numPr>
          <w:ilvl w:val="2"/>
          <w:numId w:val="17"/>
        </w:numPr>
        <w:ind w:firstLineChars="0"/>
        <w:jc w:val="left"/>
      </w:pPr>
      <w:r>
        <w:t>支持键盘导航</w:t>
      </w:r>
    </w:p>
    <w:p w:rsidR="0003171E" w:rsidRDefault="0003171E" w:rsidP="002A4AEF">
      <w:pPr>
        <w:pStyle w:val="a3"/>
        <w:numPr>
          <w:ilvl w:val="2"/>
          <w:numId w:val="17"/>
        </w:numPr>
        <w:ind w:firstLineChars="0"/>
        <w:jc w:val="left"/>
      </w:pPr>
      <w:r>
        <w:t>默认 role="menu"，子元素为"menuitem"，菜单自定义单选子元素为"menuitemradio"，菜单自定义多选子元素为"menuitemcheckbox"</w:t>
      </w:r>
    </w:p>
    <w:p w:rsidR="0003171E" w:rsidRDefault="0003171E" w:rsidP="002A4AEF">
      <w:pPr>
        <w:pStyle w:val="a3"/>
        <w:numPr>
          <w:ilvl w:val="2"/>
          <w:numId w:val="17"/>
        </w:numPr>
        <w:ind w:firstLineChars="0"/>
        <w:jc w:val="left"/>
      </w:pPr>
      <w:r>
        <w:t>使用selectMode属性 改变组件可选状态后，默认 role="listbox"，根节点是否多选改变aria-multiselectable的值，子元素为“listitem”</w:t>
      </w:r>
    </w:p>
    <w:p w:rsidR="0003171E" w:rsidRDefault="0003171E" w:rsidP="002A4AEF">
      <w:pPr>
        <w:pStyle w:val="a3"/>
        <w:numPr>
          <w:ilvl w:val="2"/>
          <w:numId w:val="17"/>
        </w:numPr>
        <w:ind w:firstLineChars="0"/>
        <w:jc w:val="left"/>
      </w:pPr>
      <w:r>
        <w:t>请根据实际需求覆盖默认 role &lt;Menu role="listbox" /&gt; &lt;Menu.Item role="listitem" /&gt;</w:t>
      </w:r>
    </w:p>
    <w:p w:rsidR="0003171E" w:rsidRDefault="0003171E" w:rsidP="002A4AEF">
      <w:pPr>
        <w:pStyle w:val="a3"/>
        <w:numPr>
          <w:ilvl w:val="1"/>
          <w:numId w:val="17"/>
        </w:numPr>
        <w:ind w:firstLineChars="0"/>
        <w:jc w:val="left"/>
      </w:pPr>
      <w:r>
        <w:t>Nav</w:t>
      </w:r>
    </w:p>
    <w:p w:rsidR="0003171E" w:rsidRDefault="0003171E" w:rsidP="002A4AEF">
      <w:pPr>
        <w:pStyle w:val="a3"/>
        <w:numPr>
          <w:ilvl w:val="2"/>
          <w:numId w:val="17"/>
        </w:numPr>
        <w:ind w:firstLineChars="0"/>
        <w:jc w:val="left"/>
      </w:pPr>
      <w:r>
        <w:t>默认 role="listbox"，子元素为"listitem"</w:t>
      </w:r>
    </w:p>
    <w:p w:rsidR="0003171E" w:rsidRDefault="0003171E" w:rsidP="002A4AEF">
      <w:pPr>
        <w:pStyle w:val="a3"/>
        <w:numPr>
          <w:ilvl w:val="2"/>
          <w:numId w:val="17"/>
        </w:numPr>
        <w:ind w:firstLineChars="0"/>
        <w:jc w:val="left"/>
      </w:pPr>
      <w:r>
        <w:t>请根据实际需求覆盖默认 role &lt;Nav role="menu" /&gt; &lt;Nav.Item role="menuitem" /&gt;</w:t>
      </w:r>
    </w:p>
    <w:p w:rsidR="0003171E" w:rsidRDefault="0003171E" w:rsidP="002A4AEF">
      <w:pPr>
        <w:pStyle w:val="a3"/>
        <w:numPr>
          <w:ilvl w:val="1"/>
          <w:numId w:val="17"/>
        </w:numPr>
        <w:ind w:firstLineChars="0"/>
        <w:jc w:val="left"/>
      </w:pPr>
      <w:r>
        <w:t>Dropdown</w:t>
      </w:r>
    </w:p>
    <w:p w:rsidR="0003171E" w:rsidRDefault="0003171E" w:rsidP="002A4AEF">
      <w:pPr>
        <w:pStyle w:val="a3"/>
        <w:numPr>
          <w:ilvl w:val="2"/>
          <w:numId w:val="17"/>
        </w:numPr>
        <w:ind w:firstLineChars="0"/>
        <w:jc w:val="left"/>
      </w:pPr>
      <w:r>
        <w:t>请务必设置可聚焦的 trigger 元素</w:t>
      </w:r>
    </w:p>
    <w:p w:rsidR="0003171E" w:rsidRDefault="0003171E" w:rsidP="002A4AEF">
      <w:pPr>
        <w:pStyle w:val="a3"/>
        <w:numPr>
          <w:ilvl w:val="2"/>
          <w:numId w:val="17"/>
        </w:numPr>
        <w:ind w:firstLineChars="0"/>
        <w:jc w:val="left"/>
      </w:pPr>
      <w:r>
        <w:t>弹层展开后会自动聚焦，可通过设置 autoFocus={false}禁用</w:t>
      </w:r>
    </w:p>
    <w:p w:rsidR="0003171E" w:rsidRDefault="0003171E" w:rsidP="002A4AEF">
      <w:pPr>
        <w:pStyle w:val="a3"/>
        <w:numPr>
          <w:ilvl w:val="0"/>
          <w:numId w:val="17"/>
        </w:numPr>
        <w:ind w:firstLineChars="0"/>
        <w:jc w:val="left"/>
      </w:pPr>
      <w:r>
        <w:t>导航</w:t>
      </w:r>
    </w:p>
    <w:p w:rsidR="0003171E" w:rsidRDefault="0003171E" w:rsidP="002A4AEF">
      <w:pPr>
        <w:pStyle w:val="a3"/>
        <w:numPr>
          <w:ilvl w:val="1"/>
          <w:numId w:val="17"/>
        </w:numPr>
        <w:ind w:firstLineChars="0"/>
        <w:jc w:val="left"/>
      </w:pPr>
      <w:r>
        <w:t>Tab</w:t>
      </w:r>
    </w:p>
    <w:p w:rsidR="0003171E" w:rsidRDefault="0003171E" w:rsidP="002A4AEF">
      <w:pPr>
        <w:pStyle w:val="a3"/>
        <w:numPr>
          <w:ilvl w:val="2"/>
          <w:numId w:val="17"/>
        </w:numPr>
        <w:ind w:firstLineChars="0"/>
        <w:jc w:val="left"/>
      </w:pPr>
      <w:r>
        <w:t>默认 role="tablist"，子元素为"tab"</w:t>
      </w:r>
    </w:p>
    <w:p w:rsidR="0003171E" w:rsidRDefault="0003171E" w:rsidP="002A4AEF">
      <w:pPr>
        <w:pStyle w:val="a3"/>
        <w:numPr>
          <w:ilvl w:val="2"/>
          <w:numId w:val="17"/>
        </w:numPr>
        <w:ind w:firstLineChars="0"/>
        <w:jc w:val="left"/>
      </w:pPr>
      <w:r>
        <w:t>支持键盘导航</w:t>
      </w:r>
    </w:p>
    <w:p w:rsidR="0003171E" w:rsidRDefault="0003171E" w:rsidP="002A4AEF">
      <w:pPr>
        <w:pStyle w:val="a3"/>
        <w:numPr>
          <w:ilvl w:val="1"/>
          <w:numId w:val="17"/>
        </w:numPr>
        <w:ind w:firstLineChars="0"/>
        <w:jc w:val="left"/>
      </w:pPr>
      <w:r>
        <w:t>Pagination</w:t>
      </w:r>
    </w:p>
    <w:p w:rsidR="0003171E" w:rsidRDefault="0003171E" w:rsidP="002A4AEF">
      <w:pPr>
        <w:pStyle w:val="a3"/>
        <w:numPr>
          <w:ilvl w:val="2"/>
          <w:numId w:val="17"/>
        </w:numPr>
        <w:ind w:firstLineChars="0"/>
        <w:jc w:val="left"/>
      </w:pPr>
      <w:r>
        <w:t>朗读格式默认为“上一页，当前${i}页”，可自定义文案，自定义方式参考国际化语言包的设置</w:t>
      </w:r>
    </w:p>
    <w:p w:rsidR="0003171E" w:rsidRDefault="0003171E" w:rsidP="002A4AEF">
      <w:pPr>
        <w:pStyle w:val="a3"/>
        <w:numPr>
          <w:ilvl w:val="1"/>
          <w:numId w:val="17"/>
        </w:numPr>
        <w:ind w:firstLineChars="0"/>
        <w:jc w:val="left"/>
      </w:pPr>
      <w:r>
        <w:t>Step、Breadcrumb</w:t>
      </w:r>
    </w:p>
    <w:p w:rsidR="0003171E" w:rsidRDefault="0003171E" w:rsidP="002A4AEF">
      <w:pPr>
        <w:pStyle w:val="a3"/>
        <w:numPr>
          <w:ilvl w:val="2"/>
          <w:numId w:val="17"/>
        </w:numPr>
        <w:ind w:firstLineChars="0"/>
        <w:jc w:val="left"/>
      </w:pPr>
      <w:r>
        <w:t>默认aria-current标记当前步骤</w:t>
      </w:r>
    </w:p>
    <w:p w:rsidR="0003171E" w:rsidRPr="0080200D" w:rsidRDefault="0003171E" w:rsidP="0080200D">
      <w:pPr>
        <w:pStyle w:val="a3"/>
        <w:numPr>
          <w:ilvl w:val="0"/>
          <w:numId w:val="14"/>
        </w:numPr>
        <w:ind w:firstLineChars="0"/>
        <w:jc w:val="left"/>
        <w:rPr>
          <w:b/>
        </w:rPr>
      </w:pPr>
      <w:r w:rsidRPr="0080200D">
        <w:rPr>
          <w:b/>
        </w:rPr>
        <w:t>表单类</w:t>
      </w:r>
    </w:p>
    <w:p w:rsidR="0003171E" w:rsidRDefault="0003171E" w:rsidP="0080200D">
      <w:pPr>
        <w:pStyle w:val="a3"/>
        <w:numPr>
          <w:ilvl w:val="0"/>
          <w:numId w:val="18"/>
        </w:numPr>
        <w:ind w:firstLineChars="0"/>
        <w:jc w:val="left"/>
      </w:pPr>
      <w:r>
        <w:t xml:space="preserve">推荐： Form Field Input CheckBox Radio Switch Select NumberPicker </w:t>
      </w:r>
      <w:r>
        <w:lastRenderedPageBreak/>
        <w:t>Button Range Rating DatePicker TimePicker Upload</w:t>
      </w:r>
    </w:p>
    <w:p w:rsidR="0003171E" w:rsidRDefault="0003171E" w:rsidP="0080200D">
      <w:pPr>
        <w:pStyle w:val="a3"/>
        <w:numPr>
          <w:ilvl w:val="0"/>
          <w:numId w:val="18"/>
        </w:numPr>
        <w:ind w:firstLineChars="0"/>
        <w:jc w:val="left"/>
      </w:pPr>
      <w:r>
        <w:t>不推荐：TreeSelect CascaderSelect Transfer</w:t>
      </w:r>
    </w:p>
    <w:p w:rsidR="0003171E" w:rsidRDefault="0003171E" w:rsidP="0080200D">
      <w:pPr>
        <w:pStyle w:val="a3"/>
        <w:numPr>
          <w:ilvl w:val="0"/>
          <w:numId w:val="18"/>
        </w:numPr>
        <w:ind w:firstLineChars="0"/>
        <w:jc w:val="left"/>
      </w:pPr>
      <w:r>
        <w:t>Input</w:t>
      </w:r>
    </w:p>
    <w:p w:rsidR="0003171E" w:rsidRDefault="0003171E" w:rsidP="0080200D">
      <w:pPr>
        <w:pStyle w:val="a3"/>
        <w:numPr>
          <w:ilvl w:val="1"/>
          <w:numId w:val="18"/>
        </w:numPr>
        <w:ind w:firstLineChars="0"/>
        <w:jc w:val="left"/>
      </w:pPr>
      <w:r>
        <w:t>自动根据禁用状态设置aria-disabled</w:t>
      </w:r>
    </w:p>
    <w:p w:rsidR="0003171E" w:rsidRDefault="0003171E" w:rsidP="0080200D">
      <w:pPr>
        <w:pStyle w:val="a3"/>
        <w:numPr>
          <w:ilvl w:val="1"/>
          <w:numId w:val="18"/>
        </w:numPr>
        <w:ind w:firstLineChars="0"/>
        <w:jc w:val="left"/>
      </w:pPr>
      <w:r>
        <w:t>请使用者根据具体场景，设置aria-live、aria-label 参考文档</w:t>
      </w:r>
    </w:p>
    <w:p w:rsidR="0003171E" w:rsidRDefault="0003171E" w:rsidP="0080200D">
      <w:pPr>
        <w:pStyle w:val="a3"/>
        <w:numPr>
          <w:ilvl w:val="0"/>
          <w:numId w:val="18"/>
        </w:numPr>
        <w:ind w:firstLineChars="0"/>
        <w:jc w:val="left"/>
      </w:pPr>
      <w:r>
        <w:t>CheckBox 基本无需使用者改动</w:t>
      </w:r>
    </w:p>
    <w:p w:rsidR="0003171E" w:rsidRDefault="0003171E" w:rsidP="0080200D">
      <w:pPr>
        <w:pStyle w:val="a3"/>
        <w:numPr>
          <w:ilvl w:val="1"/>
          <w:numId w:val="18"/>
        </w:numPr>
        <w:ind w:firstLineChars="0"/>
        <w:jc w:val="left"/>
      </w:pPr>
      <w:r>
        <w:t>支持键盘导航</w:t>
      </w:r>
    </w:p>
    <w:p w:rsidR="0003171E" w:rsidRDefault="0003171E" w:rsidP="0080200D">
      <w:pPr>
        <w:pStyle w:val="a3"/>
        <w:numPr>
          <w:ilvl w:val="1"/>
          <w:numId w:val="18"/>
        </w:numPr>
        <w:ind w:firstLineChars="0"/>
        <w:jc w:val="left"/>
      </w:pPr>
      <w:r>
        <w:t>根据选中状态更新aria-checked</w:t>
      </w:r>
    </w:p>
    <w:p w:rsidR="0003171E" w:rsidRDefault="0003171E" w:rsidP="0080200D">
      <w:pPr>
        <w:pStyle w:val="a3"/>
        <w:numPr>
          <w:ilvl w:val="0"/>
          <w:numId w:val="18"/>
        </w:numPr>
        <w:ind w:firstLineChars="0"/>
        <w:jc w:val="left"/>
      </w:pPr>
      <w:r>
        <w:t>Radio 基本无需使用者改动</w:t>
      </w:r>
    </w:p>
    <w:p w:rsidR="0003171E" w:rsidRDefault="0003171E" w:rsidP="0080200D">
      <w:pPr>
        <w:pStyle w:val="a3"/>
        <w:numPr>
          <w:ilvl w:val="1"/>
          <w:numId w:val="18"/>
        </w:numPr>
        <w:ind w:firstLineChars="0"/>
        <w:jc w:val="left"/>
      </w:pPr>
      <w:r>
        <w:t>支持键盘导航</w:t>
      </w:r>
    </w:p>
    <w:p w:rsidR="0003171E" w:rsidRDefault="0003171E" w:rsidP="0080200D">
      <w:pPr>
        <w:pStyle w:val="a3"/>
        <w:numPr>
          <w:ilvl w:val="1"/>
          <w:numId w:val="18"/>
        </w:numPr>
        <w:ind w:firstLineChars="0"/>
        <w:jc w:val="left"/>
      </w:pPr>
      <w:r>
        <w:t>根据选中状态更新aria-checked</w:t>
      </w:r>
    </w:p>
    <w:p w:rsidR="0003171E" w:rsidRDefault="0003171E" w:rsidP="0080200D">
      <w:pPr>
        <w:pStyle w:val="a3"/>
        <w:numPr>
          <w:ilvl w:val="0"/>
          <w:numId w:val="18"/>
        </w:numPr>
        <w:ind w:firstLineChars="0"/>
        <w:jc w:val="left"/>
      </w:pPr>
      <w:r>
        <w:t>Switch</w:t>
      </w:r>
    </w:p>
    <w:p w:rsidR="0003171E" w:rsidRDefault="0003171E" w:rsidP="0080200D">
      <w:pPr>
        <w:pStyle w:val="a3"/>
        <w:numPr>
          <w:ilvl w:val="1"/>
          <w:numId w:val="18"/>
        </w:numPr>
        <w:ind w:firstLineChars="0"/>
        <w:jc w:val="left"/>
      </w:pPr>
      <w:r>
        <w:t>默认 role="switch"</w:t>
      </w:r>
    </w:p>
    <w:p w:rsidR="0003171E" w:rsidRDefault="0003171E" w:rsidP="0080200D">
      <w:pPr>
        <w:pStyle w:val="a3"/>
        <w:numPr>
          <w:ilvl w:val="1"/>
          <w:numId w:val="18"/>
        </w:numPr>
        <w:ind w:firstLineChars="0"/>
        <w:jc w:val="left"/>
      </w:pPr>
      <w:r>
        <w:t>根据选中状态更新aria-checked</w:t>
      </w:r>
    </w:p>
    <w:p w:rsidR="0003171E" w:rsidRDefault="0003171E" w:rsidP="0080200D">
      <w:pPr>
        <w:pStyle w:val="a3"/>
        <w:numPr>
          <w:ilvl w:val="0"/>
          <w:numId w:val="18"/>
        </w:numPr>
        <w:ind w:firstLineChars="0"/>
        <w:jc w:val="left"/>
      </w:pPr>
      <w:r>
        <w:t>Button SplitButton MenuButton</w:t>
      </w:r>
    </w:p>
    <w:p w:rsidR="0003171E" w:rsidRDefault="0003171E" w:rsidP="0080200D">
      <w:pPr>
        <w:pStyle w:val="a3"/>
        <w:numPr>
          <w:ilvl w:val="1"/>
          <w:numId w:val="18"/>
        </w:numPr>
        <w:ind w:firstLineChars="0"/>
        <w:jc w:val="left"/>
      </w:pPr>
      <w:r>
        <w:t>默认使用&lt;button&gt;标签来渲染，可自定义标签类型&lt;Button component="a"&gt;</w:t>
      </w:r>
    </w:p>
    <w:p w:rsidR="0003171E" w:rsidRDefault="0003171E" w:rsidP="0080200D">
      <w:pPr>
        <w:pStyle w:val="a3"/>
        <w:numPr>
          <w:ilvl w:val="1"/>
          <w:numId w:val="18"/>
        </w:numPr>
        <w:ind w:firstLineChars="0"/>
        <w:jc w:val="left"/>
      </w:pPr>
      <w:r>
        <w:t>可通过配置设置自动聚焦，MenuButton与SplitButton组件设置menuProps属性，其中参数为对象{autoFocus: true}</w:t>
      </w:r>
    </w:p>
    <w:p w:rsidR="0003171E" w:rsidRDefault="0003171E" w:rsidP="0080200D">
      <w:pPr>
        <w:pStyle w:val="a3"/>
        <w:numPr>
          <w:ilvl w:val="0"/>
          <w:numId w:val="18"/>
        </w:numPr>
        <w:ind w:firstLineChars="0"/>
        <w:jc w:val="left"/>
      </w:pPr>
      <w:r>
        <w:t>NumberPicker</w:t>
      </w:r>
    </w:p>
    <w:p w:rsidR="0003171E" w:rsidRDefault="0003171E" w:rsidP="0080200D">
      <w:pPr>
        <w:pStyle w:val="a3"/>
        <w:numPr>
          <w:ilvl w:val="1"/>
          <w:numId w:val="18"/>
        </w:numPr>
        <w:ind w:firstLineChars="0"/>
        <w:jc w:val="left"/>
      </w:pPr>
      <w:r>
        <w:t>支持键盘上下按键，增加、减少数字。</w:t>
      </w:r>
    </w:p>
    <w:p w:rsidR="0003171E" w:rsidRDefault="0003171E" w:rsidP="0080200D">
      <w:pPr>
        <w:pStyle w:val="a3"/>
        <w:numPr>
          <w:ilvl w:val="1"/>
          <w:numId w:val="18"/>
        </w:numPr>
        <w:ind w:firstLineChars="0"/>
        <w:jc w:val="left"/>
      </w:pPr>
      <w:r>
        <w:t>开发者可通过传递upBtnProps downBtnProps参数，自定义增加减少按钮的aria-label文案，参考文档</w:t>
      </w:r>
    </w:p>
    <w:p w:rsidR="0003171E" w:rsidRDefault="0003171E" w:rsidP="0080200D">
      <w:pPr>
        <w:pStyle w:val="a3"/>
        <w:numPr>
          <w:ilvl w:val="0"/>
          <w:numId w:val="18"/>
        </w:numPr>
        <w:ind w:firstLineChars="0"/>
        <w:jc w:val="left"/>
      </w:pPr>
      <w:r>
        <w:t>Range</w:t>
      </w:r>
    </w:p>
    <w:p w:rsidR="0003171E" w:rsidRDefault="0003171E" w:rsidP="0080200D">
      <w:pPr>
        <w:pStyle w:val="a3"/>
        <w:numPr>
          <w:ilvl w:val="1"/>
          <w:numId w:val="18"/>
        </w:numPr>
        <w:ind w:firstLineChars="0"/>
        <w:jc w:val="left"/>
      </w:pPr>
      <w:r>
        <w:t>使用左右方向键去改变数值</w:t>
      </w:r>
    </w:p>
    <w:p w:rsidR="0003171E" w:rsidRDefault="0003171E" w:rsidP="0080200D">
      <w:pPr>
        <w:pStyle w:val="a3"/>
        <w:numPr>
          <w:ilvl w:val="1"/>
          <w:numId w:val="18"/>
        </w:numPr>
        <w:ind w:firstLineChars="0"/>
        <w:jc w:val="left"/>
      </w:pPr>
      <w:r>
        <w:t>默认 role=“slider”，滑动更新以下值aira-valuenow(定义当前值)，aria-valuetext(可读的替代文本)，aria-valuemax(最大值)，aria-valuemin(最小值)</w:t>
      </w:r>
    </w:p>
    <w:p w:rsidR="0003171E" w:rsidRDefault="0003171E" w:rsidP="0080200D">
      <w:pPr>
        <w:pStyle w:val="a3"/>
        <w:numPr>
          <w:ilvl w:val="0"/>
          <w:numId w:val="18"/>
        </w:numPr>
        <w:ind w:firstLineChars="0"/>
        <w:jc w:val="left"/>
      </w:pPr>
      <w:r>
        <w:t>Rating</w:t>
      </w:r>
    </w:p>
    <w:p w:rsidR="0003171E" w:rsidRDefault="0003171E" w:rsidP="0080200D">
      <w:pPr>
        <w:pStyle w:val="a3"/>
        <w:numPr>
          <w:ilvl w:val="1"/>
          <w:numId w:val="18"/>
        </w:numPr>
        <w:ind w:firstLineChars="0"/>
        <w:jc w:val="left"/>
      </w:pPr>
      <w:r>
        <w:t>传入 id 支持无障碍</w:t>
      </w:r>
    </w:p>
    <w:p w:rsidR="0003171E" w:rsidRDefault="0003171E" w:rsidP="0080200D">
      <w:pPr>
        <w:pStyle w:val="a3"/>
        <w:numPr>
          <w:ilvl w:val="1"/>
          <w:numId w:val="18"/>
        </w:numPr>
        <w:ind w:firstLineChars="0"/>
        <w:jc w:val="left"/>
      </w:pPr>
      <w:r>
        <w:t>支持键盘操作</w:t>
      </w:r>
    </w:p>
    <w:p w:rsidR="0003171E" w:rsidRDefault="0003171E" w:rsidP="0080200D">
      <w:pPr>
        <w:pStyle w:val="a3"/>
        <w:numPr>
          <w:ilvl w:val="1"/>
          <w:numId w:val="18"/>
        </w:numPr>
        <w:ind w:firstLineChars="0"/>
        <w:jc w:val="left"/>
      </w:pPr>
      <w:r>
        <w:t>通过 readAs 函数自定义展示/朗读的文案</w:t>
      </w:r>
    </w:p>
    <w:p w:rsidR="0003171E" w:rsidRDefault="0003171E" w:rsidP="0080200D">
      <w:pPr>
        <w:pStyle w:val="a3"/>
        <w:numPr>
          <w:ilvl w:val="0"/>
          <w:numId w:val="18"/>
        </w:numPr>
        <w:ind w:firstLineChars="0"/>
        <w:jc w:val="left"/>
      </w:pPr>
      <w:r>
        <w:t>DatePicker</w:t>
      </w:r>
    </w:p>
    <w:p w:rsidR="0003171E" w:rsidRDefault="0003171E" w:rsidP="0080200D">
      <w:pPr>
        <w:pStyle w:val="a3"/>
        <w:numPr>
          <w:ilvl w:val="1"/>
          <w:numId w:val="18"/>
        </w:numPr>
        <w:ind w:firstLineChars="0"/>
        <w:jc w:val="left"/>
      </w:pPr>
      <w:r>
        <w:lastRenderedPageBreak/>
        <w:t>使用 role 为 grid，rowgroup，row 和 cell，并设置aria-disabled(是否为禁选择状态)与aria-selected(是否被选择)。</w:t>
      </w:r>
    </w:p>
    <w:p w:rsidR="0003171E" w:rsidRDefault="0003171E" w:rsidP="0080200D">
      <w:pPr>
        <w:pStyle w:val="a3"/>
        <w:numPr>
          <w:ilvl w:val="1"/>
          <w:numId w:val="18"/>
        </w:numPr>
        <w:ind w:firstLineChars="0"/>
        <w:jc w:val="left"/>
      </w:pPr>
      <w:r>
        <w:t>建议给予充分的aria-label提示，鼓励用户按照指定格式手动输入日期</w:t>
      </w:r>
    </w:p>
    <w:p w:rsidR="0003171E" w:rsidRDefault="0003171E" w:rsidP="0080200D">
      <w:pPr>
        <w:pStyle w:val="a3"/>
        <w:numPr>
          <w:ilvl w:val="0"/>
          <w:numId w:val="18"/>
        </w:numPr>
        <w:ind w:firstLineChars="0"/>
        <w:jc w:val="left"/>
      </w:pPr>
      <w:r>
        <w:t>TimePicker</w:t>
      </w:r>
    </w:p>
    <w:p w:rsidR="0003171E" w:rsidRDefault="0003171E" w:rsidP="0080200D">
      <w:pPr>
        <w:pStyle w:val="a3"/>
        <w:numPr>
          <w:ilvl w:val="1"/>
          <w:numId w:val="18"/>
        </w:numPr>
        <w:ind w:firstLineChars="0"/>
        <w:jc w:val="left"/>
      </w:pPr>
      <w:r>
        <w:t>建议给予充分的aria-label提示，鼓励用户按照指定格式手动输入日期</w:t>
      </w:r>
    </w:p>
    <w:p w:rsidR="0003171E" w:rsidRDefault="0003171E" w:rsidP="0080200D">
      <w:pPr>
        <w:pStyle w:val="a3"/>
        <w:numPr>
          <w:ilvl w:val="1"/>
          <w:numId w:val="18"/>
        </w:numPr>
        <w:ind w:firstLineChars="0"/>
        <w:jc w:val="left"/>
      </w:pPr>
      <w:r>
        <w:t>使用 role 为 listbox 和 option，设置 aria-selected，tabIndex</w:t>
      </w:r>
    </w:p>
    <w:p w:rsidR="0003171E" w:rsidRDefault="0003171E" w:rsidP="0080200D">
      <w:pPr>
        <w:pStyle w:val="a3"/>
        <w:numPr>
          <w:ilvl w:val="0"/>
          <w:numId w:val="18"/>
        </w:numPr>
        <w:ind w:firstLineChars="0"/>
        <w:jc w:val="left"/>
      </w:pPr>
      <w:r>
        <w:t>Upload</w:t>
      </w:r>
    </w:p>
    <w:p w:rsidR="0003171E" w:rsidRDefault="0003171E" w:rsidP="0080200D">
      <w:pPr>
        <w:pStyle w:val="a3"/>
        <w:numPr>
          <w:ilvl w:val="1"/>
          <w:numId w:val="18"/>
        </w:numPr>
        <w:ind w:firstLineChars="0"/>
        <w:jc w:val="left"/>
      </w:pPr>
      <w:r>
        <w:t>设置 role 为 upload 和在 input 中设置 aria-hidden，不让屏幕阅读器读取</w:t>
      </w:r>
    </w:p>
    <w:p w:rsidR="0003171E" w:rsidRDefault="0003171E" w:rsidP="0080200D">
      <w:pPr>
        <w:pStyle w:val="a3"/>
        <w:numPr>
          <w:ilvl w:val="1"/>
          <w:numId w:val="18"/>
        </w:numPr>
        <w:ind w:firstLineChars="0"/>
        <w:jc w:val="left"/>
      </w:pPr>
      <w:r>
        <w:t>建议至少保留一种点击上传的途径</w:t>
      </w:r>
    </w:p>
    <w:p w:rsidR="0003171E" w:rsidRDefault="0003171E" w:rsidP="0080200D">
      <w:pPr>
        <w:pStyle w:val="a3"/>
        <w:numPr>
          <w:ilvl w:val="0"/>
          <w:numId w:val="18"/>
        </w:numPr>
        <w:ind w:firstLineChars="0"/>
        <w:jc w:val="left"/>
      </w:pPr>
      <w:r>
        <w:t>Transfer</w:t>
      </w:r>
    </w:p>
    <w:p w:rsidR="0003171E" w:rsidRDefault="0003171E" w:rsidP="0080200D">
      <w:pPr>
        <w:pStyle w:val="a3"/>
        <w:numPr>
          <w:ilvl w:val="1"/>
          <w:numId w:val="18"/>
        </w:numPr>
        <w:ind w:firstLineChars="0"/>
        <w:jc w:val="left"/>
      </w:pPr>
      <w:r>
        <w:t>使用 role 为 menu，menuitemcheckbox 和 aria-checked，tabIndex 属性</w:t>
      </w:r>
    </w:p>
    <w:p w:rsidR="0003171E" w:rsidRDefault="0003171E" w:rsidP="0080200D">
      <w:pPr>
        <w:pStyle w:val="a3"/>
        <w:numPr>
          <w:ilvl w:val="1"/>
          <w:numId w:val="18"/>
        </w:numPr>
        <w:ind w:firstLineChars="0"/>
        <w:jc w:val="left"/>
      </w:pPr>
      <w:r>
        <w:t>可自定义文案，自定义方式参考国际化语言包的设置。</w:t>
      </w:r>
    </w:p>
    <w:p w:rsidR="0003171E" w:rsidRDefault="0003171E" w:rsidP="0080200D">
      <w:pPr>
        <w:pStyle w:val="a3"/>
        <w:numPr>
          <w:ilvl w:val="1"/>
          <w:numId w:val="18"/>
        </w:numPr>
        <w:ind w:firstLineChars="0"/>
        <w:jc w:val="left"/>
      </w:pPr>
      <w:r>
        <w:t>无障碍设计中，请尽可能地避免这一组件的使用</w:t>
      </w:r>
    </w:p>
    <w:p w:rsidR="0003171E" w:rsidRDefault="0003171E" w:rsidP="0080200D">
      <w:pPr>
        <w:pStyle w:val="a3"/>
        <w:numPr>
          <w:ilvl w:val="0"/>
          <w:numId w:val="18"/>
        </w:numPr>
        <w:ind w:firstLineChars="0"/>
        <w:jc w:val="left"/>
      </w:pPr>
      <w:r>
        <w:t>TreeSelect CascaderSelect Cascader</w:t>
      </w:r>
    </w:p>
    <w:p w:rsidR="0003171E" w:rsidRDefault="0003171E" w:rsidP="0080200D">
      <w:pPr>
        <w:pStyle w:val="a3"/>
        <w:numPr>
          <w:ilvl w:val="1"/>
          <w:numId w:val="18"/>
        </w:numPr>
        <w:ind w:firstLineChars="0"/>
        <w:jc w:val="left"/>
      </w:pPr>
      <w:r>
        <w:t>均支持方向键操作，上下按键为同级内容切换，左右按键为父子级切换.</w:t>
      </w:r>
    </w:p>
    <w:p w:rsidR="0003171E" w:rsidRDefault="0003171E" w:rsidP="0080200D">
      <w:pPr>
        <w:pStyle w:val="a3"/>
        <w:numPr>
          <w:ilvl w:val="1"/>
          <w:numId w:val="18"/>
        </w:numPr>
        <w:ind w:firstLineChars="0"/>
        <w:jc w:val="left"/>
      </w:pPr>
      <w:r>
        <w:t>无障碍设计中，请尽可能地避免这些组件的使用</w:t>
      </w:r>
    </w:p>
    <w:p w:rsidR="00237772" w:rsidRDefault="00237772" w:rsidP="003A076C">
      <w:pPr>
        <w:pStyle w:val="3"/>
      </w:pPr>
      <w:bookmarkStart w:id="226" w:name="_Toc9510973"/>
      <w:r>
        <w:rPr>
          <w:rFonts w:hint="eastAsia"/>
        </w:rPr>
        <w:t>2</w:t>
      </w:r>
      <w:r>
        <w:t>.</w:t>
      </w:r>
      <w:r w:rsidR="003A076C">
        <w:t>2</w:t>
      </w:r>
      <w:r w:rsidR="008F59F8">
        <w:t>.</w:t>
      </w:r>
      <w:r w:rsidR="003A076C">
        <w:t>3.</w:t>
      </w:r>
      <w:r>
        <w:t xml:space="preserve"> </w:t>
      </w:r>
      <w:r>
        <w:rPr>
          <w:rFonts w:hint="eastAsia"/>
        </w:rPr>
        <w:t>步骤二：开发Checklist</w:t>
      </w:r>
      <w:bookmarkEnd w:id="226"/>
      <w:del w:id="227" w:author="lin qs" w:date="2019-05-13T13:46:00Z">
        <w:r w:rsidR="00185231" w:rsidDel="00AB1B2E">
          <w:rPr>
            <w:rFonts w:hint="eastAsia"/>
          </w:rPr>
          <w:delText>（TODO：审核对应关系）</w:delText>
        </w:r>
      </w:del>
    </w:p>
    <w:p w:rsidR="00237772" w:rsidRDefault="00217488" w:rsidP="0003171E">
      <w:pPr>
        <w:jc w:val="left"/>
      </w:pPr>
      <w:r w:rsidRPr="00217488">
        <w:t>对上节的知识了解后，我们为开发者提供一个改造的清单，我们所罗列的都是无障碍不可避免的问题，按照清单修改，页面基本支持无障碍，请开发者对如下规则进行阅读：</w:t>
      </w:r>
    </w:p>
    <w:p w:rsidR="00217488" w:rsidRDefault="00217488" w:rsidP="0003171E">
      <w:pPr>
        <w:jc w:val="left"/>
      </w:pPr>
    </w:p>
    <w:p w:rsidR="00217488" w:rsidRDefault="00217488" w:rsidP="003A076C">
      <w:pPr>
        <w:pStyle w:val="4"/>
      </w:pPr>
      <w:r>
        <w:t>2.</w:t>
      </w:r>
      <w:r w:rsidR="003A076C">
        <w:t>2.3</w:t>
      </w:r>
      <w:r>
        <w:t>.1</w:t>
      </w:r>
      <w:r w:rsidR="005A1DED">
        <w:t>.</w:t>
      </w:r>
      <w:r>
        <w:t xml:space="preserve"> 常规</w:t>
      </w:r>
    </w:p>
    <w:p w:rsidR="00217488" w:rsidRDefault="00217488" w:rsidP="00217488">
      <w:pPr>
        <w:jc w:val="left"/>
      </w:pPr>
      <w:r>
        <w:t>[ ] 设置 lang 让屏幕阅读器选择语言去读取，lang 参数值遵循</w:t>
      </w:r>
      <w:hyperlink r:id="rId36" w:history="1">
        <w:r w:rsidRPr="00BA4D6B">
          <w:rPr>
            <w:rStyle w:val="a4"/>
          </w:rPr>
          <w:t>ISO_639-1 规则</w:t>
        </w:r>
      </w:hyperlink>
      <w:r>
        <w:t>。</w:t>
      </w:r>
    </w:p>
    <w:p w:rsidR="00217488" w:rsidRDefault="00217488" w:rsidP="00217488">
      <w:pPr>
        <w:jc w:val="left"/>
      </w:pPr>
    </w:p>
    <w:tbl>
      <w:tblPr>
        <w:tblStyle w:val="a5"/>
        <w:tblW w:w="0" w:type="auto"/>
        <w:tblLook w:val="04A0" w:firstRow="1" w:lastRow="0" w:firstColumn="1" w:lastColumn="0" w:noHBand="0" w:noVBand="1"/>
      </w:tblPr>
      <w:tblGrid>
        <w:gridCol w:w="8290"/>
      </w:tblGrid>
      <w:tr w:rsidR="00217488" w:rsidTr="00217488">
        <w:tc>
          <w:tcPr>
            <w:tcW w:w="8290" w:type="dxa"/>
          </w:tcPr>
          <w:p w:rsidR="00217488" w:rsidRDefault="00217488" w:rsidP="00217488">
            <w:pPr>
              <w:jc w:val="left"/>
            </w:pPr>
            <w:r>
              <w:lastRenderedPageBreak/>
              <w:t>&lt;html lang="en"&gt;&lt;/html&gt;</w:t>
            </w:r>
          </w:p>
          <w:p w:rsidR="00217488" w:rsidRDefault="00217488" w:rsidP="00217488">
            <w:pPr>
              <w:jc w:val="left"/>
            </w:pPr>
            <w:r>
              <w:t>或</w:t>
            </w:r>
          </w:p>
          <w:p w:rsidR="00217488" w:rsidRDefault="00217488" w:rsidP="00217488">
            <w:pPr>
              <w:jc w:val="left"/>
            </w:pPr>
            <w:r>
              <w:t xml:space="preserve">&lt;html </w:t>
            </w:r>
            <w:proofErr w:type="gramStart"/>
            <w:r>
              <w:t>xml:lang</w:t>
            </w:r>
            <w:proofErr w:type="gramEnd"/>
            <w:r>
              <w:t>="en"&gt;&lt;/html&gt;</w:t>
            </w:r>
          </w:p>
        </w:tc>
      </w:tr>
    </w:tbl>
    <w:p w:rsidR="00217488" w:rsidRDefault="00217488" w:rsidP="00217488">
      <w:pPr>
        <w:jc w:val="left"/>
      </w:pPr>
    </w:p>
    <w:p w:rsidR="00217488" w:rsidRPr="00217488" w:rsidRDefault="00217488" w:rsidP="00217488">
      <w:pPr>
        <w:jc w:val="left"/>
      </w:pPr>
      <w:r>
        <w:t>[ ] 标签属性的id需要全页面唯一</w:t>
      </w:r>
    </w:p>
    <w:p w:rsidR="00217488" w:rsidRDefault="00217488" w:rsidP="00217488">
      <w:pPr>
        <w:jc w:val="left"/>
      </w:pPr>
      <w:r>
        <w:t>[ ] 页面上的文本，要按照书写习惯添加标点符号。屏幕阅读器在读取文本标点符号适时出现停顿</w:t>
      </w:r>
    </w:p>
    <w:p w:rsidR="00217488" w:rsidRDefault="00217488" w:rsidP="00217488">
      <w:pPr>
        <w:jc w:val="left"/>
      </w:pPr>
      <w:r>
        <w:t>[ ] 当组件或元素聚焦时，要出现有聚焦的边框标志(比如按钮聚焦时，有蓝色边框)，使得与不聚焦状态做区别</w:t>
      </w:r>
    </w:p>
    <w:p w:rsidR="00217488" w:rsidRDefault="00217488" w:rsidP="00217488">
      <w:pPr>
        <w:jc w:val="left"/>
      </w:pPr>
      <w:r>
        <w:t>[ ] 所有按钮文本描述都是可读取的，icon 类按钮要有aria-label或aria-labelledby来辅助描述</w:t>
      </w:r>
    </w:p>
    <w:p w:rsidR="00217488" w:rsidRDefault="00217488" w:rsidP="00217488">
      <w:pPr>
        <w:jc w:val="left"/>
      </w:pPr>
      <w:r>
        <w:t>[ ] 视频需要以引入字幕文件的方式添加字幕，如下：</w:t>
      </w:r>
    </w:p>
    <w:p w:rsidR="00217488" w:rsidRDefault="00217488" w:rsidP="00217488">
      <w:pPr>
        <w:jc w:val="left"/>
      </w:pPr>
    </w:p>
    <w:tbl>
      <w:tblPr>
        <w:tblStyle w:val="a5"/>
        <w:tblW w:w="0" w:type="auto"/>
        <w:tblLook w:val="04A0" w:firstRow="1" w:lastRow="0" w:firstColumn="1" w:lastColumn="0" w:noHBand="0" w:noVBand="1"/>
      </w:tblPr>
      <w:tblGrid>
        <w:gridCol w:w="8290"/>
      </w:tblGrid>
      <w:tr w:rsidR="005F68B2" w:rsidTr="005F68B2">
        <w:tc>
          <w:tcPr>
            <w:tcW w:w="8290" w:type="dxa"/>
          </w:tcPr>
          <w:p w:rsidR="005F68B2" w:rsidRDefault="005F68B2" w:rsidP="005F68B2">
            <w:pPr>
              <w:jc w:val="left"/>
            </w:pPr>
            <w:r>
              <w:t>&lt;video controls&gt;</w:t>
            </w:r>
          </w:p>
          <w:p w:rsidR="005F68B2" w:rsidRDefault="005F68B2" w:rsidP="005F68B2">
            <w:pPr>
              <w:jc w:val="left"/>
            </w:pPr>
            <w:r>
              <w:t>&lt;source src="movie.mp4" type="video/mp4" /&gt;</w:t>
            </w:r>
          </w:p>
          <w:p w:rsidR="005F68B2" w:rsidRDefault="005F68B2" w:rsidP="005F68B2">
            <w:pPr>
              <w:jc w:val="left"/>
            </w:pPr>
            <w:r>
              <w:t>&lt;track</w:t>
            </w:r>
          </w:p>
          <w:p w:rsidR="005F68B2" w:rsidRDefault="005F68B2" w:rsidP="005F68B2">
            <w:pPr>
              <w:jc w:val="left"/>
            </w:pPr>
            <w:r>
              <w:t xml:space="preserve">    label="English Captions"</w:t>
            </w:r>
          </w:p>
          <w:p w:rsidR="005F68B2" w:rsidRDefault="005F68B2" w:rsidP="005F68B2">
            <w:pPr>
              <w:jc w:val="left"/>
            </w:pPr>
            <w:r>
              <w:t xml:space="preserve">    kind="captions"</w:t>
            </w:r>
          </w:p>
          <w:p w:rsidR="005F68B2" w:rsidRDefault="005F68B2" w:rsidP="005F68B2">
            <w:pPr>
              <w:jc w:val="left"/>
            </w:pPr>
            <w:r>
              <w:t xml:space="preserve">    srclang="eN"</w:t>
            </w:r>
          </w:p>
          <w:p w:rsidR="005F68B2" w:rsidRDefault="005F68B2" w:rsidP="005F68B2">
            <w:pPr>
              <w:jc w:val="left"/>
            </w:pPr>
            <w:r>
              <w:t xml:space="preserve">    src="captions.vtt"</w:t>
            </w:r>
          </w:p>
          <w:p w:rsidR="005F68B2" w:rsidRDefault="005F68B2" w:rsidP="005F68B2">
            <w:pPr>
              <w:jc w:val="left"/>
            </w:pPr>
            <w:r>
              <w:t xml:space="preserve">    default</w:t>
            </w:r>
          </w:p>
          <w:p w:rsidR="005F68B2" w:rsidRDefault="005F68B2" w:rsidP="005F68B2">
            <w:pPr>
              <w:jc w:val="left"/>
            </w:pPr>
            <w:r>
              <w:t>/&gt;</w:t>
            </w:r>
          </w:p>
          <w:p w:rsidR="005F68B2" w:rsidRDefault="005F68B2" w:rsidP="005F68B2">
            <w:pPr>
              <w:jc w:val="left"/>
            </w:pPr>
            <w:r>
              <w:t>&lt;track</w:t>
            </w:r>
          </w:p>
          <w:p w:rsidR="005F68B2" w:rsidRDefault="005F68B2" w:rsidP="005F68B2">
            <w:pPr>
              <w:jc w:val="left"/>
            </w:pPr>
            <w:r>
              <w:t xml:space="preserve">    label="Subtitulos en español"</w:t>
            </w:r>
          </w:p>
          <w:p w:rsidR="005F68B2" w:rsidRDefault="005F68B2" w:rsidP="005F68B2">
            <w:pPr>
              <w:jc w:val="left"/>
            </w:pPr>
            <w:r>
              <w:t xml:space="preserve">    kind="captions"</w:t>
            </w:r>
          </w:p>
          <w:p w:rsidR="005F68B2" w:rsidRDefault="005F68B2" w:rsidP="005F68B2">
            <w:pPr>
              <w:jc w:val="left"/>
            </w:pPr>
            <w:r>
              <w:t xml:space="preserve">    srclang="es"</w:t>
            </w:r>
          </w:p>
          <w:p w:rsidR="005F68B2" w:rsidRDefault="005F68B2" w:rsidP="005F68B2">
            <w:pPr>
              <w:jc w:val="left"/>
            </w:pPr>
            <w:r>
              <w:t xml:space="preserve">    src="subs.vtt"</w:t>
            </w:r>
          </w:p>
          <w:p w:rsidR="005F68B2" w:rsidRDefault="005F68B2" w:rsidP="005F68B2">
            <w:pPr>
              <w:jc w:val="left"/>
            </w:pPr>
            <w:r>
              <w:t>/&gt;</w:t>
            </w:r>
          </w:p>
          <w:p w:rsidR="005F68B2" w:rsidRDefault="005F68B2" w:rsidP="005F68B2">
            <w:pPr>
              <w:jc w:val="left"/>
            </w:pPr>
            <w:r>
              <w:t>&lt;/video&gt;</w:t>
            </w:r>
          </w:p>
        </w:tc>
      </w:tr>
    </w:tbl>
    <w:p w:rsidR="00217488" w:rsidRDefault="00217488" w:rsidP="00217488">
      <w:pPr>
        <w:jc w:val="left"/>
      </w:pPr>
    </w:p>
    <w:p w:rsidR="00217488" w:rsidRDefault="00217488" w:rsidP="00217488">
      <w:pPr>
        <w:jc w:val="left"/>
      </w:pPr>
      <w:r>
        <w:t>[ ] 对于一些文本属性，屏幕阅读器读取属性优先级如下(只读取优先级最高的)：aria-labelledby，aria-label，alt，title</w:t>
      </w:r>
    </w:p>
    <w:p w:rsidR="00217488" w:rsidRDefault="00217488" w:rsidP="00217488">
      <w:pPr>
        <w:jc w:val="left"/>
      </w:pPr>
      <w:r>
        <w:t>对于同一个元素 aria-labelledby，aria-label 只能使用一个(在同时使用时，用</w:t>
      </w:r>
      <w:r>
        <w:lastRenderedPageBreak/>
        <w:t>户代理在生成可访问的名称属性时将为 aria-labelledby 分配更高的优先级)。</w:t>
      </w:r>
    </w:p>
    <w:p w:rsidR="00217488" w:rsidRDefault="00217488" w:rsidP="00217488">
      <w:pPr>
        <w:jc w:val="left"/>
      </w:pPr>
      <w:r>
        <w:t>[ ] 非语义标签的键盘事件捕获，要使用onkeydown ，IE浏览器不会为非字母数字键触发按键事件</w:t>
      </w:r>
    </w:p>
    <w:p w:rsidR="00217488" w:rsidRDefault="00217488" w:rsidP="00217488">
      <w:pPr>
        <w:jc w:val="left"/>
      </w:pPr>
      <w:r>
        <w:t>[ ] 代码的逻辑顺序与显示的顺序要保持一致</w:t>
      </w:r>
    </w:p>
    <w:p w:rsidR="00217488" w:rsidRDefault="00217488" w:rsidP="00217488">
      <w:pPr>
        <w:jc w:val="left"/>
      </w:pPr>
      <w:r>
        <w:t>[ ] 需要能跳过页面重复出现的菜单，请参考</w:t>
      </w:r>
      <w:r w:rsidR="00B65FD7">
        <w:rPr>
          <w:rFonts w:hint="eastAsia"/>
        </w:rPr>
        <w:t>下</w:t>
      </w:r>
      <w:r>
        <w:t>文</w:t>
      </w:r>
      <w:r w:rsidR="00B65FD7">
        <w:rPr>
          <w:rFonts w:hint="eastAsia"/>
        </w:rPr>
        <w:t>“</w:t>
      </w:r>
      <w:r>
        <w:t>跳过多个页面重复出现的导航栏</w:t>
      </w:r>
      <w:r w:rsidR="00B65FD7">
        <w:rPr>
          <w:rFonts w:hint="eastAsia"/>
        </w:rPr>
        <w:t>”</w:t>
      </w:r>
    </w:p>
    <w:p w:rsidR="00217488" w:rsidRDefault="00217488" w:rsidP="00217488">
      <w:pPr>
        <w:jc w:val="left"/>
      </w:pPr>
      <w:r>
        <w:t>[ ] 关于元素的隐藏，请参考详情</w:t>
      </w:r>
    </w:p>
    <w:p w:rsidR="00217488" w:rsidRDefault="00BA4D6B" w:rsidP="003A076C">
      <w:pPr>
        <w:pStyle w:val="4"/>
      </w:pPr>
      <w:r>
        <w:t>2.</w:t>
      </w:r>
      <w:r w:rsidR="003A076C">
        <w:t>2.3.</w:t>
      </w:r>
      <w:r w:rsidR="00217488">
        <w:t>2</w:t>
      </w:r>
      <w:r w:rsidR="005A1DED">
        <w:t>.</w:t>
      </w:r>
      <w:r w:rsidR="00217488">
        <w:t xml:space="preserve"> 语义化标签</w:t>
      </w:r>
    </w:p>
    <w:p w:rsidR="00217488" w:rsidRDefault="00217488" w:rsidP="00217488">
      <w:pPr>
        <w:jc w:val="left"/>
      </w:pPr>
      <w:r>
        <w:t>[ ] 务必使用语义化标签，并且body的直接子元素必须是以下几类标签，其次以下语义化标签与role为等价关系。对于更多语义化标签请查阅</w:t>
      </w:r>
    </w:p>
    <w:p w:rsidR="00B65FD7" w:rsidRDefault="00B65FD7" w:rsidP="00217488">
      <w:pPr>
        <w:jc w:val="left"/>
      </w:pPr>
    </w:p>
    <w:tbl>
      <w:tblPr>
        <w:tblStyle w:val="a5"/>
        <w:tblW w:w="0" w:type="auto"/>
        <w:tblLook w:val="04A0" w:firstRow="1" w:lastRow="0" w:firstColumn="1" w:lastColumn="0" w:noHBand="0" w:noVBand="1"/>
      </w:tblPr>
      <w:tblGrid>
        <w:gridCol w:w="4145"/>
        <w:gridCol w:w="4145"/>
      </w:tblGrid>
      <w:tr w:rsidR="00B65FD7" w:rsidTr="00B65FD7">
        <w:tc>
          <w:tcPr>
            <w:tcW w:w="4145" w:type="dxa"/>
          </w:tcPr>
          <w:p w:rsidR="00B65FD7" w:rsidRPr="00B65FD7" w:rsidRDefault="00B65FD7" w:rsidP="00B65FD7">
            <w:pPr>
              <w:jc w:val="center"/>
              <w:rPr>
                <w:b/>
              </w:rPr>
            </w:pPr>
            <w:r w:rsidRPr="00B65FD7">
              <w:rPr>
                <w:b/>
              </w:rPr>
              <w:t>语义化标签</w:t>
            </w:r>
          </w:p>
        </w:tc>
        <w:tc>
          <w:tcPr>
            <w:tcW w:w="4145" w:type="dxa"/>
          </w:tcPr>
          <w:p w:rsidR="00B65FD7" w:rsidRPr="00B65FD7" w:rsidRDefault="00B65FD7" w:rsidP="00B65FD7">
            <w:pPr>
              <w:jc w:val="center"/>
              <w:rPr>
                <w:b/>
              </w:rPr>
            </w:pPr>
            <w:r w:rsidRPr="00B65FD7">
              <w:rPr>
                <w:b/>
              </w:rPr>
              <w:t>role</w:t>
            </w:r>
          </w:p>
        </w:tc>
      </w:tr>
      <w:tr w:rsidR="00B65FD7" w:rsidTr="00B65FD7">
        <w:tc>
          <w:tcPr>
            <w:tcW w:w="4145" w:type="dxa"/>
          </w:tcPr>
          <w:p w:rsidR="00B65FD7" w:rsidRPr="005E4D9A" w:rsidRDefault="00B65FD7" w:rsidP="00B65FD7">
            <w:r w:rsidRPr="005E4D9A">
              <w:t>header</w:t>
            </w:r>
          </w:p>
        </w:tc>
        <w:tc>
          <w:tcPr>
            <w:tcW w:w="4145" w:type="dxa"/>
          </w:tcPr>
          <w:p w:rsidR="00B65FD7" w:rsidRPr="005E4D9A" w:rsidRDefault="00B65FD7" w:rsidP="00B65FD7">
            <w:r w:rsidRPr="005E4D9A">
              <w:t>banner</w:t>
            </w:r>
          </w:p>
        </w:tc>
      </w:tr>
      <w:tr w:rsidR="00B65FD7" w:rsidTr="00B65FD7">
        <w:tc>
          <w:tcPr>
            <w:tcW w:w="4145" w:type="dxa"/>
          </w:tcPr>
          <w:p w:rsidR="00B65FD7" w:rsidRPr="005E4D9A" w:rsidRDefault="00B65FD7" w:rsidP="00B65FD7">
            <w:r w:rsidRPr="005E4D9A">
              <w:t>nav</w:t>
            </w:r>
          </w:p>
        </w:tc>
        <w:tc>
          <w:tcPr>
            <w:tcW w:w="4145" w:type="dxa"/>
          </w:tcPr>
          <w:p w:rsidR="00B65FD7" w:rsidRPr="005E4D9A" w:rsidRDefault="00B65FD7" w:rsidP="00B65FD7">
            <w:r w:rsidRPr="005E4D9A">
              <w:t>navigation</w:t>
            </w:r>
          </w:p>
        </w:tc>
      </w:tr>
      <w:tr w:rsidR="00B65FD7" w:rsidTr="00B65FD7">
        <w:tc>
          <w:tcPr>
            <w:tcW w:w="4145" w:type="dxa"/>
          </w:tcPr>
          <w:p w:rsidR="00B65FD7" w:rsidRPr="005E4D9A" w:rsidRDefault="00B65FD7" w:rsidP="00B65FD7">
            <w:r w:rsidRPr="005E4D9A">
              <w:t>main</w:t>
            </w:r>
          </w:p>
        </w:tc>
        <w:tc>
          <w:tcPr>
            <w:tcW w:w="4145" w:type="dxa"/>
          </w:tcPr>
          <w:p w:rsidR="00B65FD7" w:rsidRPr="005E4D9A" w:rsidRDefault="00B65FD7" w:rsidP="00B65FD7">
            <w:r w:rsidRPr="005E4D9A">
              <w:t>main</w:t>
            </w:r>
          </w:p>
        </w:tc>
      </w:tr>
      <w:tr w:rsidR="00B65FD7" w:rsidTr="00B65FD7">
        <w:tc>
          <w:tcPr>
            <w:tcW w:w="4145" w:type="dxa"/>
          </w:tcPr>
          <w:p w:rsidR="00B65FD7" w:rsidRPr="005E4D9A" w:rsidRDefault="00B65FD7" w:rsidP="00B65FD7">
            <w:r w:rsidRPr="005E4D9A">
              <w:t>article</w:t>
            </w:r>
          </w:p>
        </w:tc>
        <w:tc>
          <w:tcPr>
            <w:tcW w:w="4145" w:type="dxa"/>
          </w:tcPr>
          <w:p w:rsidR="00B65FD7" w:rsidRPr="005E4D9A" w:rsidRDefault="00B65FD7" w:rsidP="00B65FD7">
            <w:r w:rsidRPr="005E4D9A">
              <w:t>article</w:t>
            </w:r>
          </w:p>
        </w:tc>
      </w:tr>
      <w:tr w:rsidR="00B65FD7" w:rsidTr="00B65FD7">
        <w:tc>
          <w:tcPr>
            <w:tcW w:w="4145" w:type="dxa"/>
          </w:tcPr>
          <w:p w:rsidR="00B65FD7" w:rsidRPr="005E4D9A" w:rsidRDefault="00B65FD7" w:rsidP="00B65FD7">
            <w:r w:rsidRPr="005E4D9A">
              <w:t>aside</w:t>
            </w:r>
          </w:p>
        </w:tc>
        <w:tc>
          <w:tcPr>
            <w:tcW w:w="4145" w:type="dxa"/>
          </w:tcPr>
          <w:p w:rsidR="00B65FD7" w:rsidRPr="005E4D9A" w:rsidRDefault="00B65FD7" w:rsidP="00B65FD7">
            <w:r w:rsidRPr="005E4D9A">
              <w:t>complementary</w:t>
            </w:r>
          </w:p>
        </w:tc>
      </w:tr>
      <w:tr w:rsidR="00B65FD7" w:rsidTr="00B65FD7">
        <w:tc>
          <w:tcPr>
            <w:tcW w:w="4145" w:type="dxa"/>
          </w:tcPr>
          <w:p w:rsidR="00B65FD7" w:rsidRPr="005E4D9A" w:rsidRDefault="00B65FD7" w:rsidP="00B65FD7">
            <w:r w:rsidRPr="005E4D9A">
              <w:t>footer</w:t>
            </w:r>
          </w:p>
        </w:tc>
        <w:tc>
          <w:tcPr>
            <w:tcW w:w="4145" w:type="dxa"/>
          </w:tcPr>
          <w:p w:rsidR="00B65FD7" w:rsidRDefault="00B65FD7" w:rsidP="00B65FD7">
            <w:r w:rsidRPr="005E4D9A">
              <w:t>contentinfo</w:t>
            </w:r>
          </w:p>
        </w:tc>
      </w:tr>
    </w:tbl>
    <w:p w:rsidR="00B65FD7" w:rsidRDefault="00B65FD7" w:rsidP="00217488">
      <w:pPr>
        <w:jc w:val="left"/>
      </w:pPr>
    </w:p>
    <w:p w:rsidR="00DD3B71" w:rsidRDefault="00DD3B71" w:rsidP="00DD3B71">
      <w:pPr>
        <w:jc w:val="left"/>
      </w:pPr>
      <w:r>
        <w:t>[ ] 每个页面，有且仅有一个&lt;main&gt;标签或 role="main"的元素，并且为页面的主题内容</w:t>
      </w:r>
    </w:p>
    <w:p w:rsidR="00DD3B71" w:rsidRDefault="00DD3B71" w:rsidP="00DD3B71">
      <w:pPr>
        <w:jc w:val="left"/>
      </w:pPr>
      <w:r>
        <w:t>[ ] 列表结构尽量使用 ul、ol、dl 结构组织内容</w:t>
      </w:r>
    </w:p>
    <w:p w:rsidR="00DD3B71" w:rsidRDefault="00DD3B71" w:rsidP="00DD3B71">
      <w:pPr>
        <w:jc w:val="left"/>
      </w:pPr>
      <w:r>
        <w:t>[ ] 不使用语义化标签时，合理使用了aria-*与role来描述元素，请参考</w:t>
      </w:r>
    </w:p>
    <w:p w:rsidR="00DD3B71" w:rsidRDefault="00DD3B71" w:rsidP="00DD3B71">
      <w:pPr>
        <w:jc w:val="left"/>
      </w:pPr>
      <w:r>
        <w:t>[ ] 要正确使用如下标签：</w:t>
      </w:r>
    </w:p>
    <w:p w:rsidR="00DD3B71" w:rsidRDefault="00DD3B71" w:rsidP="00DD3B71">
      <w:pPr>
        <w:jc w:val="left"/>
      </w:pPr>
    </w:p>
    <w:tbl>
      <w:tblPr>
        <w:tblStyle w:val="a5"/>
        <w:tblW w:w="0" w:type="auto"/>
        <w:tblLook w:val="04A0" w:firstRow="1" w:lastRow="0" w:firstColumn="1" w:lastColumn="0" w:noHBand="0" w:noVBand="1"/>
      </w:tblPr>
      <w:tblGrid>
        <w:gridCol w:w="8290"/>
      </w:tblGrid>
      <w:tr w:rsidR="00DD3B71" w:rsidTr="00DD3B71">
        <w:tc>
          <w:tcPr>
            <w:tcW w:w="8290" w:type="dxa"/>
          </w:tcPr>
          <w:p w:rsidR="00DD3B71" w:rsidRPr="00DD3B71" w:rsidRDefault="00DD3B71" w:rsidP="00DD3B71">
            <w:pPr>
              <w:jc w:val="left"/>
              <w:rPr>
                <w:b/>
              </w:rPr>
            </w:pPr>
            <w:r w:rsidRPr="00DD3B71">
              <w:rPr>
                <w:b/>
              </w:rPr>
              <w:t>b    粗体文本</w:t>
            </w:r>
          </w:p>
          <w:p w:rsidR="00DD3B71" w:rsidRPr="00DD3B71" w:rsidRDefault="00DD3B71" w:rsidP="00DD3B71">
            <w:pPr>
              <w:jc w:val="left"/>
              <w:rPr>
                <w:b/>
              </w:rPr>
            </w:pPr>
            <w:r w:rsidRPr="00DD3B71">
              <w:rPr>
                <w:b/>
              </w:rPr>
              <w:t>em    着重文本</w:t>
            </w:r>
          </w:p>
          <w:p w:rsidR="00DD3B71" w:rsidRPr="00DD3B71" w:rsidRDefault="00DD3B71" w:rsidP="00DD3B71">
            <w:pPr>
              <w:jc w:val="left"/>
              <w:rPr>
                <w:b/>
              </w:rPr>
            </w:pPr>
            <w:r w:rsidRPr="00DD3B71">
              <w:rPr>
                <w:b/>
              </w:rPr>
              <w:t>i    斜体字</w:t>
            </w:r>
          </w:p>
          <w:p w:rsidR="00DD3B71" w:rsidRPr="00DD3B71" w:rsidRDefault="00DD3B71" w:rsidP="00DD3B71">
            <w:pPr>
              <w:jc w:val="left"/>
              <w:rPr>
                <w:b/>
              </w:rPr>
            </w:pPr>
            <w:r w:rsidRPr="00DD3B71">
              <w:rPr>
                <w:b/>
              </w:rPr>
              <w:t>strong 加重语气</w:t>
            </w:r>
          </w:p>
          <w:p w:rsidR="00DD3B71" w:rsidRPr="00DD3B71" w:rsidRDefault="00DD3B71" w:rsidP="00DD3B71">
            <w:pPr>
              <w:jc w:val="left"/>
              <w:rPr>
                <w:b/>
              </w:rPr>
            </w:pPr>
            <w:r w:rsidRPr="00DD3B71">
              <w:rPr>
                <w:b/>
              </w:rPr>
              <w:t>ins    删除文本</w:t>
            </w:r>
          </w:p>
          <w:p w:rsidR="00DD3B71" w:rsidRPr="00DD3B71" w:rsidRDefault="00DD3B71" w:rsidP="00DD3B71">
            <w:pPr>
              <w:jc w:val="left"/>
              <w:rPr>
                <w:b/>
              </w:rPr>
            </w:pPr>
            <w:r w:rsidRPr="00DD3B71">
              <w:rPr>
                <w:b/>
              </w:rPr>
              <w:lastRenderedPageBreak/>
              <w:t>del    下划线文本</w:t>
            </w:r>
          </w:p>
        </w:tc>
      </w:tr>
    </w:tbl>
    <w:p w:rsidR="00DD3B71" w:rsidRDefault="00DD3B71" w:rsidP="00DD3B71">
      <w:pPr>
        <w:jc w:val="left"/>
      </w:pPr>
    </w:p>
    <w:p w:rsidR="00DD3B71" w:rsidRDefault="00DD3B71" w:rsidP="00DD3B71">
      <w:r w:rsidRPr="00DD3B71">
        <w:t>[ ] 标题要使用 h1~h</w:t>
      </w:r>
      <w:r>
        <w:t>6</w:t>
      </w:r>
      <w:r w:rsidRPr="00DD3B71">
        <w:t>，不能出现 h 标签跳跃，遵循从 h1 到 h</w:t>
      </w:r>
      <w:r>
        <w:t>6</w:t>
      </w:r>
      <w:r w:rsidRPr="00DD3B71">
        <w:t xml:space="preserve"> 顺序</w:t>
      </w:r>
    </w:p>
    <w:p w:rsidR="00CC0D14" w:rsidRPr="00DD3B71" w:rsidRDefault="00CC0D14" w:rsidP="00DD3B71"/>
    <w:p w:rsidR="00DD3B71" w:rsidRDefault="00CC0D14" w:rsidP="003A076C">
      <w:pPr>
        <w:pStyle w:val="4"/>
      </w:pPr>
      <w:r>
        <w:t>2.</w:t>
      </w:r>
      <w:r w:rsidR="003A076C">
        <w:t>2.3</w:t>
      </w:r>
      <w:r>
        <w:t>.3</w:t>
      </w:r>
      <w:r w:rsidR="005A1DED">
        <w:t>.</w:t>
      </w:r>
      <w:r>
        <w:t xml:space="preserve"> </w:t>
      </w:r>
      <w:r>
        <w:rPr>
          <w:rFonts w:hint="eastAsia"/>
        </w:rPr>
        <w:t>图片</w:t>
      </w:r>
    </w:p>
    <w:p w:rsidR="00CF2DC6" w:rsidRDefault="00CF2DC6" w:rsidP="00CF2DC6">
      <w:r>
        <w:t>[ ] 图片要设置 alt 属性。</w:t>
      </w:r>
    </w:p>
    <w:p w:rsidR="00CF2DC6" w:rsidRDefault="00CF2DC6" w:rsidP="00CF2DC6">
      <w:r>
        <w:t xml:space="preserve">  * 对于有意义的图片，要设置 alt 并且描述文字简洁，不冗余，例如 logo：</w:t>
      </w:r>
    </w:p>
    <w:p w:rsidR="00CF2DC6" w:rsidRDefault="00CF2DC6" w:rsidP="00CF2DC6"/>
    <w:tbl>
      <w:tblPr>
        <w:tblStyle w:val="a5"/>
        <w:tblW w:w="0" w:type="auto"/>
        <w:tblLook w:val="04A0" w:firstRow="1" w:lastRow="0" w:firstColumn="1" w:lastColumn="0" w:noHBand="0" w:noVBand="1"/>
      </w:tblPr>
      <w:tblGrid>
        <w:gridCol w:w="8290"/>
      </w:tblGrid>
      <w:tr w:rsidR="009D7ADA" w:rsidTr="009D7ADA">
        <w:tc>
          <w:tcPr>
            <w:tcW w:w="8290" w:type="dxa"/>
          </w:tcPr>
          <w:p w:rsidR="009D7ADA" w:rsidRDefault="009D7ADA" w:rsidP="00CF2DC6">
            <w:r w:rsidRPr="009D7ADA">
              <w:t>&lt;img src="logo.jpg" alt="this is logo" /&gt;</w:t>
            </w:r>
          </w:p>
        </w:tc>
      </w:tr>
    </w:tbl>
    <w:p w:rsidR="00CF2DC6" w:rsidRPr="009D7ADA" w:rsidRDefault="00CF2DC6" w:rsidP="00CF2DC6"/>
    <w:p w:rsidR="00CF2DC6" w:rsidRDefault="00CF2DC6" w:rsidP="00CF2DC6">
      <w:r>
        <w:t xml:space="preserve">  * 对于无意义的图片，要设置 alt 为空，例如一些图标，装饰图片：</w:t>
      </w:r>
    </w:p>
    <w:p w:rsidR="00CF2DC6" w:rsidRDefault="00CF2DC6" w:rsidP="00CF2DC6"/>
    <w:tbl>
      <w:tblPr>
        <w:tblStyle w:val="a5"/>
        <w:tblW w:w="0" w:type="auto"/>
        <w:tblLook w:val="04A0" w:firstRow="1" w:lastRow="0" w:firstColumn="1" w:lastColumn="0" w:noHBand="0" w:noVBand="1"/>
      </w:tblPr>
      <w:tblGrid>
        <w:gridCol w:w="8290"/>
      </w:tblGrid>
      <w:tr w:rsidR="009D7ADA" w:rsidTr="009D7ADA">
        <w:tc>
          <w:tcPr>
            <w:tcW w:w="8290" w:type="dxa"/>
          </w:tcPr>
          <w:p w:rsidR="009D7ADA" w:rsidRDefault="009D7ADA" w:rsidP="00CF2DC6">
            <w:r w:rsidRPr="009D7ADA">
              <w:t>&lt;img src="icon.jpg" alt="" /&gt;</w:t>
            </w:r>
          </w:p>
        </w:tc>
      </w:tr>
    </w:tbl>
    <w:p w:rsidR="009D7ADA" w:rsidRDefault="009D7ADA" w:rsidP="00CF2DC6"/>
    <w:p w:rsidR="00CC0D14" w:rsidRDefault="00CF2DC6" w:rsidP="00CF2DC6">
      <w:r>
        <w:t>[ ] 不要使用图片标题，使用文本标题。</w:t>
      </w:r>
    </w:p>
    <w:p w:rsidR="00CC0D14" w:rsidRDefault="00CC0D14" w:rsidP="003A076C">
      <w:pPr>
        <w:pStyle w:val="4"/>
      </w:pPr>
      <w:r>
        <w:t>2.</w:t>
      </w:r>
      <w:r w:rsidR="003A076C">
        <w:t>2.3</w:t>
      </w:r>
      <w:r>
        <w:t>.4</w:t>
      </w:r>
      <w:r w:rsidR="005A1DED">
        <w:t>.</w:t>
      </w:r>
      <w:r>
        <w:t xml:space="preserve"> </w:t>
      </w:r>
      <w:r>
        <w:rPr>
          <w:rFonts w:hint="eastAsia"/>
        </w:rPr>
        <w:t>表单</w:t>
      </w:r>
    </w:p>
    <w:p w:rsidR="0007147B" w:rsidRDefault="0007147B" w:rsidP="0007147B">
      <w:r>
        <w:t>[ ] 表单元素的 label 要遵循约定关系</w:t>
      </w:r>
      <w:hyperlink r:id="rId37" w:anchor="input-purposes" w:history="1">
        <w:r w:rsidRPr="0007147B">
          <w:rPr>
            <w:rStyle w:val="a4"/>
          </w:rPr>
          <w:t>WCAG 用户输入目的</w:t>
        </w:r>
      </w:hyperlink>
      <w:r>
        <w:t>的列表 遵循这些规范有助于浏览器自动回填数据、屏幕阅读器更好地传达信息</w:t>
      </w:r>
    </w:p>
    <w:p w:rsidR="0007147B" w:rsidRDefault="0007147B" w:rsidP="0007147B"/>
    <w:p w:rsidR="0007147B" w:rsidRPr="0007147B" w:rsidRDefault="0007147B" w:rsidP="0007147B">
      <w:r>
        <w:t>[ ] 表单元素要遵循如下规则：</w:t>
      </w:r>
    </w:p>
    <w:p w:rsidR="0007147B" w:rsidRDefault="0007147B" w:rsidP="0007147B">
      <w:r>
        <w:t>使用 Tab 键可以顺序的切换表单元素。</w:t>
      </w:r>
    </w:p>
    <w:p w:rsidR="0007147B" w:rsidRDefault="0007147B" w:rsidP="0007147B">
      <w:r>
        <w:t>对于表单中必填项要进行强调，设置aria-required属性，并通过视觉设计上的高亮提示用户。</w:t>
      </w:r>
    </w:p>
    <w:p w:rsidR="0007147B" w:rsidRDefault="0007147B" w:rsidP="0007147B"/>
    <w:tbl>
      <w:tblPr>
        <w:tblStyle w:val="a5"/>
        <w:tblW w:w="0" w:type="auto"/>
        <w:tblLook w:val="04A0" w:firstRow="1" w:lastRow="0" w:firstColumn="1" w:lastColumn="0" w:noHBand="0" w:noVBand="1"/>
      </w:tblPr>
      <w:tblGrid>
        <w:gridCol w:w="8290"/>
      </w:tblGrid>
      <w:tr w:rsidR="0007147B" w:rsidTr="0007147B">
        <w:tc>
          <w:tcPr>
            <w:tcW w:w="8290" w:type="dxa"/>
          </w:tcPr>
          <w:p w:rsidR="0007147B" w:rsidRDefault="0007147B" w:rsidP="0007147B">
            <w:r>
              <w:t>// 对用户名设置 必填项</w:t>
            </w:r>
          </w:p>
          <w:p w:rsidR="0007147B" w:rsidRDefault="0007147B" w:rsidP="0007147B">
            <w:r>
              <w:t>&lt;label for="usrname"&gt;&lt;span style="</w:t>
            </w:r>
            <w:proofErr w:type="gramStart"/>
            <w:r>
              <w:t>color:red</w:t>
            </w:r>
            <w:proofErr w:type="gramEnd"/>
            <w:r>
              <w:t>"&gt;*&lt;/span&gt; username: &lt;/label&gt;</w:t>
            </w:r>
          </w:p>
          <w:p w:rsidR="0007147B" w:rsidRDefault="0007147B" w:rsidP="0007147B">
            <w:r>
              <w:t>&lt;input type="text" name="usrname" id="usrname" aria-required="true"/&gt;</w:t>
            </w:r>
          </w:p>
        </w:tc>
      </w:tr>
    </w:tbl>
    <w:p w:rsidR="0007147B" w:rsidRDefault="0007147B" w:rsidP="0007147B"/>
    <w:p w:rsidR="0007147B" w:rsidRDefault="0007147B" w:rsidP="0007147B">
      <w:r>
        <w:t>对于 label 描述表单控件，例如日期，提供具体的格式，方便用户输入。</w:t>
      </w:r>
    </w:p>
    <w:p w:rsidR="0007147B" w:rsidRDefault="0007147B" w:rsidP="0007147B"/>
    <w:tbl>
      <w:tblPr>
        <w:tblStyle w:val="a5"/>
        <w:tblW w:w="0" w:type="auto"/>
        <w:tblLook w:val="04A0" w:firstRow="1" w:lastRow="0" w:firstColumn="1" w:lastColumn="0" w:noHBand="0" w:noVBand="1"/>
      </w:tblPr>
      <w:tblGrid>
        <w:gridCol w:w="8290"/>
      </w:tblGrid>
      <w:tr w:rsidR="0007147B" w:rsidTr="0007147B">
        <w:tc>
          <w:tcPr>
            <w:tcW w:w="8290" w:type="dxa"/>
          </w:tcPr>
          <w:p w:rsidR="0007147B" w:rsidRDefault="0007147B" w:rsidP="0007147B">
            <w:r>
              <w:t>// 为用户提供日期格式</w:t>
            </w:r>
          </w:p>
          <w:p w:rsidR="0007147B" w:rsidRDefault="0007147B" w:rsidP="0007147B">
            <w:r>
              <w:t>&lt;label for="date"&gt;日期（日-月-年）&lt;/label&gt;</w:t>
            </w:r>
          </w:p>
          <w:p w:rsidR="0007147B" w:rsidRDefault="0007147B" w:rsidP="0007147B">
            <w:r>
              <w:t>&lt;input type="text" name="date" id="date" /&gt;</w:t>
            </w:r>
          </w:p>
        </w:tc>
      </w:tr>
    </w:tbl>
    <w:p w:rsidR="0007147B" w:rsidRDefault="0007147B" w:rsidP="0007147B"/>
    <w:p w:rsidR="00295687" w:rsidRDefault="00295687" w:rsidP="003A076C">
      <w:pPr>
        <w:pStyle w:val="4"/>
      </w:pPr>
      <w:r>
        <w:rPr>
          <w:rFonts w:hint="eastAsia"/>
        </w:rPr>
        <w:t>2</w:t>
      </w:r>
      <w:r>
        <w:t>.</w:t>
      </w:r>
      <w:r w:rsidR="003A076C">
        <w:t>2.3</w:t>
      </w:r>
      <w:r>
        <w:t>.5</w:t>
      </w:r>
      <w:r w:rsidR="005A1DED">
        <w:t>.</w:t>
      </w:r>
      <w:r>
        <w:t xml:space="preserve"> </w:t>
      </w:r>
      <w:r>
        <w:rPr>
          <w:rFonts w:hint="eastAsia"/>
        </w:rPr>
        <w:t>颜色和对比度</w:t>
      </w:r>
    </w:p>
    <w:p w:rsidR="00EA3E40" w:rsidRDefault="005A49BA" w:rsidP="00EA3E40">
      <w:r>
        <w:rPr>
          <w:rFonts w:hint="eastAsia"/>
        </w:rPr>
        <w:t>[</w:t>
      </w:r>
      <w:r>
        <w:t xml:space="preserve"> ] </w:t>
      </w:r>
      <w:r w:rsidRPr="005A49BA">
        <w:t>不要依赖单一元素。例如：在展示图片、表格时，用户要加入纹理或图案。保证色盲用户能辨别，不用担心颜色会影响他对数据的理解。</w:t>
      </w:r>
    </w:p>
    <w:p w:rsidR="00387C6F" w:rsidRPr="005A49BA" w:rsidRDefault="00387C6F" w:rsidP="00EA3E40"/>
    <w:p w:rsidR="00237772" w:rsidRDefault="00237772" w:rsidP="0081748F">
      <w:pPr>
        <w:pStyle w:val="3"/>
      </w:pPr>
      <w:bookmarkStart w:id="228" w:name="_Toc9510974"/>
      <w:r>
        <w:rPr>
          <w:rFonts w:hint="eastAsia"/>
        </w:rPr>
        <w:t>2</w:t>
      </w:r>
      <w:r>
        <w:t>.</w:t>
      </w:r>
      <w:r w:rsidR="0081748F">
        <w:t>2.4</w:t>
      </w:r>
      <w:r w:rsidR="008F59F8">
        <w:t>.</w:t>
      </w:r>
      <w:r>
        <w:t xml:space="preserve"> </w:t>
      </w:r>
      <w:r>
        <w:rPr>
          <w:rFonts w:hint="eastAsia"/>
        </w:rPr>
        <w:t>步骤三：页面其他内容</w:t>
      </w:r>
      <w:bookmarkEnd w:id="228"/>
    </w:p>
    <w:p w:rsidR="00237772" w:rsidRDefault="00EA3E40" w:rsidP="0081748F">
      <w:pPr>
        <w:pStyle w:val="4"/>
      </w:pPr>
      <w:r>
        <w:t>2.</w:t>
      </w:r>
      <w:r w:rsidR="0081748F">
        <w:t>2.4</w:t>
      </w:r>
      <w:r>
        <w:t>.1</w:t>
      </w:r>
      <w:r w:rsidR="003F4628">
        <w:rPr>
          <w:rFonts w:hint="eastAsia"/>
        </w:rPr>
        <w:t>.</w:t>
      </w:r>
      <w:r>
        <w:t xml:space="preserve"> </w:t>
      </w:r>
      <w:r>
        <w:rPr>
          <w:rFonts w:hint="eastAsia"/>
        </w:rPr>
        <w:t>跳过页面重复出现的导航栏</w:t>
      </w:r>
    </w:p>
    <w:p w:rsidR="00EA3E40" w:rsidRDefault="00EA3E40" w:rsidP="00EA3E40">
      <w:r>
        <w:t>每当页面载入时，读屏软件会从页面最顶部进行阅读，顶部往往是一些导航栏，这些导航栏在大多数页面中都是重复出现的。花费多余的时间阅读这些重复的内容会大大降低使用体验，因此我们需要设计一种方法，使得我们可以选择跳过这些重复的导航栏。</w:t>
      </w:r>
    </w:p>
    <w:p w:rsidR="00EA3E40" w:rsidRDefault="00EA3E40" w:rsidP="00EA3E40"/>
    <w:p w:rsidR="00EA3E40" w:rsidRDefault="00EA3E40" w:rsidP="00EA3E40">
      <w:r>
        <w:t>可以在https://webaim.org/ 、 https://github.com/ 等网站进行体验，网站首页加载完成后，按下 Tab 键，可以看到屏幕的左上角出现了：Skip to Main Content的按钮提示，通过回车或空格按下按钮，我们可以直接到达页面的主体内容区域位置，跳过导航栏。</w:t>
      </w:r>
    </w:p>
    <w:p w:rsidR="00EA3E40" w:rsidRDefault="00EA3E40" w:rsidP="00EA3E40"/>
    <w:p w:rsidR="00EA3E40" w:rsidRDefault="00EA3E40" w:rsidP="00EA3E40">
      <w:r>
        <w:t>根据页面的设计，我们分为两种情况进行无障碍的改进：</w:t>
      </w:r>
    </w:p>
    <w:p w:rsidR="00EA3E40" w:rsidRDefault="00EA3E40" w:rsidP="00EA3E40"/>
    <w:p w:rsidR="00EA3E40" w:rsidRDefault="00EA3E40" w:rsidP="00EA3E40">
      <w:pPr>
        <w:pStyle w:val="a3"/>
        <w:numPr>
          <w:ilvl w:val="0"/>
          <w:numId w:val="19"/>
        </w:numPr>
        <w:ind w:firstLineChars="0"/>
      </w:pPr>
      <w:r>
        <w:t>正常页面</w:t>
      </w:r>
    </w:p>
    <w:p w:rsidR="00EA3E40" w:rsidRDefault="00EA3E40" w:rsidP="00EA3E40">
      <w:pPr>
        <w:pStyle w:val="a3"/>
        <w:numPr>
          <w:ilvl w:val="0"/>
          <w:numId w:val="19"/>
        </w:numPr>
        <w:ind w:firstLineChars="0"/>
      </w:pPr>
      <w:r>
        <w:t>单页面应用</w:t>
      </w:r>
    </w:p>
    <w:p w:rsidR="00EA3E40" w:rsidRDefault="00EA3E40" w:rsidP="00EA3E40"/>
    <w:p w:rsidR="00EA3E40" w:rsidRPr="000C5787" w:rsidRDefault="00EA3E40" w:rsidP="000C5787">
      <w:pPr>
        <w:pStyle w:val="a3"/>
        <w:numPr>
          <w:ilvl w:val="0"/>
          <w:numId w:val="25"/>
        </w:numPr>
        <w:ind w:firstLineChars="0"/>
        <w:rPr>
          <w:b/>
        </w:rPr>
      </w:pPr>
      <w:r w:rsidRPr="000C5787">
        <w:rPr>
          <w:b/>
        </w:rPr>
        <w:t>正常页面（即 anchor 可用的页面）</w:t>
      </w:r>
    </w:p>
    <w:p w:rsidR="00EA3E40" w:rsidRDefault="00EA3E40" w:rsidP="00EA3E40">
      <w:r>
        <w:lastRenderedPageBreak/>
        <w:t>这种情况下，我们可以用 HTML+Css 的方式，简单实现该功能。</w:t>
      </w:r>
    </w:p>
    <w:p w:rsidR="00EA3E40" w:rsidRDefault="00EA3E40" w:rsidP="00EA3E40"/>
    <w:p w:rsidR="00EA3E40" w:rsidRDefault="00EA3E40" w:rsidP="00EA3E40">
      <w:pPr>
        <w:pStyle w:val="a3"/>
        <w:numPr>
          <w:ilvl w:val="0"/>
          <w:numId w:val="20"/>
        </w:numPr>
        <w:ind w:firstLineChars="0"/>
      </w:pPr>
      <w:r>
        <w:t>原生标签&lt;a href="#targetId"&gt; 直接定位到页面的指定区域</w:t>
      </w:r>
    </w:p>
    <w:p w:rsidR="00EA3E40" w:rsidRDefault="00EA3E40" w:rsidP="00EA3E40">
      <w:pPr>
        <w:pStyle w:val="a3"/>
        <w:numPr>
          <w:ilvl w:val="0"/>
          <w:numId w:val="20"/>
        </w:numPr>
        <w:ind w:firstLineChars="0"/>
      </w:pPr>
      <w:r>
        <w:t>为&lt;a&gt;添加 Css 样式，只在特定情况下显示跳转提示</w:t>
      </w:r>
    </w:p>
    <w:p w:rsidR="00EA3E40" w:rsidRDefault="00EA3E40" w:rsidP="00EA3E40"/>
    <w:p w:rsidR="00EA3E40" w:rsidRDefault="00EA3E40" w:rsidP="00EA3E40">
      <w:r>
        <w:t>我们在 HTML 中加入一个简单的超链接：</w:t>
      </w:r>
    </w:p>
    <w:p w:rsidR="00EA3E40" w:rsidRDefault="00EA3E40" w:rsidP="00EA3E40"/>
    <w:p w:rsidR="00EA3E40" w:rsidRDefault="00EA3E40" w:rsidP="00EA3E40">
      <w:r>
        <w:t>但是我们并不希望这个提示始终显示在页面的左上角，因此我们通过 CSS 对其进行隐藏：</w:t>
      </w:r>
    </w:p>
    <w:p w:rsidR="00EA3E40" w:rsidRDefault="00EA3E40" w:rsidP="00EA3E40"/>
    <w:tbl>
      <w:tblPr>
        <w:tblStyle w:val="a5"/>
        <w:tblW w:w="0" w:type="auto"/>
        <w:tblLook w:val="04A0" w:firstRow="1" w:lastRow="0" w:firstColumn="1" w:lastColumn="0" w:noHBand="0" w:noVBand="1"/>
      </w:tblPr>
      <w:tblGrid>
        <w:gridCol w:w="8290"/>
      </w:tblGrid>
      <w:tr w:rsidR="00EA3E40" w:rsidTr="00EA3E40">
        <w:tc>
          <w:tcPr>
            <w:tcW w:w="8290" w:type="dxa"/>
          </w:tcPr>
          <w:p w:rsidR="00EA3E40" w:rsidRDefault="00EA3E40" w:rsidP="00EA3E40">
            <w:r>
              <w:t>&lt;style&gt;</w:t>
            </w:r>
          </w:p>
          <w:p w:rsidR="00EA3E40" w:rsidRDefault="00EA3E40" w:rsidP="00EA3E40">
            <w:proofErr w:type="gramStart"/>
            <w:r>
              <w:t>.skip</w:t>
            </w:r>
            <w:proofErr w:type="gramEnd"/>
            <w:r>
              <w:t xml:space="preserve"> {</w:t>
            </w:r>
          </w:p>
          <w:p w:rsidR="00EA3E40" w:rsidRDefault="00EA3E40" w:rsidP="00EA3E40">
            <w:r>
              <w:t xml:space="preserve">    position: absolute;</w:t>
            </w:r>
          </w:p>
          <w:p w:rsidR="00EA3E40" w:rsidRDefault="00EA3E40" w:rsidP="00EA3E40">
            <w:r>
              <w:t xml:space="preserve">    top: -1000px;</w:t>
            </w:r>
          </w:p>
          <w:p w:rsidR="00EA3E40" w:rsidRDefault="00EA3E40" w:rsidP="00EA3E40">
            <w:r>
              <w:t xml:space="preserve">    left: -1000px;</w:t>
            </w:r>
          </w:p>
          <w:p w:rsidR="00EA3E40" w:rsidRDefault="00EA3E40" w:rsidP="00EA3E40">
            <w:r>
              <w:t xml:space="preserve">    height: 1px;</w:t>
            </w:r>
          </w:p>
          <w:p w:rsidR="00EA3E40" w:rsidRDefault="00EA3E40" w:rsidP="00EA3E40">
            <w:r>
              <w:t xml:space="preserve">    width: 1px;</w:t>
            </w:r>
          </w:p>
          <w:p w:rsidR="00EA3E40" w:rsidRDefault="00EA3E40" w:rsidP="00EA3E40">
            <w:r>
              <w:t xml:space="preserve">    text-align: left;</w:t>
            </w:r>
          </w:p>
          <w:p w:rsidR="00EA3E40" w:rsidRDefault="00EA3E40" w:rsidP="00EA3E40">
            <w:r>
              <w:t xml:space="preserve">    overflow: hidden;</w:t>
            </w:r>
          </w:p>
          <w:p w:rsidR="00EA3E40" w:rsidRDefault="00EA3E40" w:rsidP="00EA3E40">
            <w:r>
              <w:t>}</w:t>
            </w:r>
          </w:p>
          <w:p w:rsidR="00EA3E40" w:rsidRDefault="00EA3E40" w:rsidP="00EA3E40">
            <w:proofErr w:type="gramStart"/>
            <w:r>
              <w:t>a.skip</w:t>
            </w:r>
            <w:proofErr w:type="gramEnd"/>
            <w:r>
              <w:t>:active,</w:t>
            </w:r>
          </w:p>
          <w:p w:rsidR="00EA3E40" w:rsidRDefault="00EA3E40" w:rsidP="00EA3E40">
            <w:proofErr w:type="gramStart"/>
            <w:r>
              <w:t>a.skip</w:t>
            </w:r>
            <w:proofErr w:type="gramEnd"/>
            <w:r>
              <w:t>:focus,</w:t>
            </w:r>
          </w:p>
          <w:p w:rsidR="00EA3E40" w:rsidRDefault="00EA3E40" w:rsidP="00EA3E40">
            <w:proofErr w:type="gramStart"/>
            <w:r>
              <w:t>a.skip</w:t>
            </w:r>
            <w:proofErr w:type="gramEnd"/>
            <w:r>
              <w:t>:hover {</w:t>
            </w:r>
          </w:p>
          <w:p w:rsidR="00EA3E40" w:rsidRDefault="00EA3E40" w:rsidP="00EA3E40">
            <w:r>
              <w:t xml:space="preserve">    left: 0;</w:t>
            </w:r>
          </w:p>
          <w:p w:rsidR="00EA3E40" w:rsidRDefault="00EA3E40" w:rsidP="00EA3E40">
            <w:r>
              <w:t xml:space="preserve">    top: 0;</w:t>
            </w:r>
          </w:p>
          <w:p w:rsidR="00EA3E40" w:rsidRDefault="00EA3E40" w:rsidP="00EA3E40">
            <w:r>
              <w:t xml:space="preserve">    width: auto;</w:t>
            </w:r>
          </w:p>
          <w:p w:rsidR="00EA3E40" w:rsidRDefault="00EA3E40" w:rsidP="00EA3E40">
            <w:r>
              <w:t xml:space="preserve">    height: auto;</w:t>
            </w:r>
          </w:p>
          <w:p w:rsidR="00EA3E40" w:rsidRDefault="00EA3E40" w:rsidP="00EA3E40">
            <w:r>
              <w:t xml:space="preserve">    overflow: visible;</w:t>
            </w:r>
          </w:p>
          <w:p w:rsidR="00EA3E40" w:rsidRDefault="00EA3E40" w:rsidP="00EA3E40">
            <w:r>
              <w:t>}</w:t>
            </w:r>
          </w:p>
          <w:p w:rsidR="00EA3E40" w:rsidRDefault="00EA3E40" w:rsidP="00EA3E40">
            <w:r>
              <w:t>&lt;/style&gt;</w:t>
            </w:r>
          </w:p>
          <w:p w:rsidR="00EA3E40" w:rsidRDefault="00EA3E40" w:rsidP="00EA3E40"/>
          <w:p w:rsidR="00EA3E40" w:rsidRDefault="00EA3E40" w:rsidP="00EA3E40">
            <w:r>
              <w:t>&lt;a href="#content" class="skip"&gt;Skip to content&lt;/a&gt;</w:t>
            </w:r>
          </w:p>
          <w:p w:rsidR="00EA3E40" w:rsidRDefault="00EA3E40" w:rsidP="00EA3E40"/>
          <w:p w:rsidR="00EA3E40" w:rsidRDefault="00EA3E40" w:rsidP="00EA3E40">
            <w:r>
              <w:t>&lt;div id="content"&gt;...&lt;/div&gt;</w:t>
            </w:r>
          </w:p>
          <w:p w:rsidR="00EA3E40" w:rsidRDefault="00EA3E40" w:rsidP="00EA3E40">
            <w:r>
              <w:t>当我们第一次按下 Tab 键时，这个超链接它会获得焦点，:focus 状态生效，因此出现在了页面的左上角。在包含正文内容信息的 div 中，我们会对其标注上 id="content" 。</w:t>
            </w:r>
          </w:p>
        </w:tc>
      </w:tr>
    </w:tbl>
    <w:p w:rsidR="00EA3E40" w:rsidRDefault="00EA3E40" w:rsidP="00EA3E40"/>
    <w:p w:rsidR="00EA3E40" w:rsidRPr="000C5787" w:rsidRDefault="00EA3E40" w:rsidP="000C5787">
      <w:pPr>
        <w:pStyle w:val="a3"/>
        <w:numPr>
          <w:ilvl w:val="0"/>
          <w:numId w:val="25"/>
        </w:numPr>
        <w:ind w:firstLineChars="0"/>
        <w:rPr>
          <w:b/>
        </w:rPr>
      </w:pPr>
      <w:r w:rsidRPr="000C5787">
        <w:rPr>
          <w:b/>
        </w:rPr>
        <w:t>单页应用</w:t>
      </w:r>
    </w:p>
    <w:p w:rsidR="00EA3E40" w:rsidRDefault="00EA3E40" w:rsidP="00EA3E40">
      <w:r>
        <w:t>单页面应用（SinglePage Web Application，SPA）是一种从 Web 服务器加载的富客户端，单页面跳转仅刷新局部资源 ，公共资源(js、css 等)仅需加载一次，因此页面片段间的切换快，用户体验良好。但是由于单页面的 url 模式不同于多页面的 url 模式，对'domain.com/#content'进行了拦截，上述采用&lt;a&gt;标签锚点的方式的跳转部分会失效，我们可以通过 Js 的方式来解决。</w:t>
      </w:r>
    </w:p>
    <w:p w:rsidR="00EA3E40" w:rsidRDefault="00EA3E40" w:rsidP="00EA3E40"/>
    <w:p w:rsidR="00EA3E40" w:rsidRDefault="00EA3E40" w:rsidP="00EA3E40">
      <w:r>
        <w:t>对于单页面应用的解决方案，可以参考</w:t>
      </w:r>
      <w:hyperlink r:id="rId38" w:history="1">
        <w:r w:rsidRPr="00EA3E40">
          <w:rPr>
            <w:rStyle w:val="a4"/>
          </w:rPr>
          <w:t>我们的支持 fusion 主题配置的无障碍模板</w:t>
        </w:r>
      </w:hyperlink>
      <w:r>
        <w:t>，具体代码可见此</w:t>
      </w:r>
      <w:hyperlink r:id="rId39" w:history="1">
        <w:r w:rsidRPr="00EA3E40">
          <w:rPr>
            <w:rStyle w:val="a4"/>
          </w:rPr>
          <w:t>链接</w:t>
        </w:r>
      </w:hyperlink>
      <w:r>
        <w:t>。</w:t>
      </w:r>
    </w:p>
    <w:p w:rsidR="00EA3E40" w:rsidRDefault="00EA3E40" w:rsidP="00EA3E40"/>
    <w:tbl>
      <w:tblPr>
        <w:tblStyle w:val="a5"/>
        <w:tblW w:w="0" w:type="auto"/>
        <w:tblLook w:val="04A0" w:firstRow="1" w:lastRow="0" w:firstColumn="1" w:lastColumn="0" w:noHBand="0" w:noVBand="1"/>
      </w:tblPr>
      <w:tblGrid>
        <w:gridCol w:w="8290"/>
      </w:tblGrid>
      <w:tr w:rsidR="00EA3E40" w:rsidTr="00EA3E40">
        <w:tc>
          <w:tcPr>
            <w:tcW w:w="8290" w:type="dxa"/>
          </w:tcPr>
          <w:p w:rsidR="00EA3E40" w:rsidRDefault="00EA3E40" w:rsidP="00EA3E40">
            <w:r>
              <w:t>&lt;a</w:t>
            </w:r>
          </w:p>
          <w:p w:rsidR="00EA3E40" w:rsidRDefault="00EA3E40" w:rsidP="00EA3E40">
            <w:r>
              <w:t xml:space="preserve">    tabIndex="1"</w:t>
            </w:r>
          </w:p>
          <w:p w:rsidR="00EA3E40" w:rsidRDefault="00EA3E40" w:rsidP="00EA3E40">
            <w:r>
              <w:t xml:space="preserve">    className="skip-to-main"</w:t>
            </w:r>
          </w:p>
          <w:p w:rsidR="00EA3E40" w:rsidRDefault="00EA3E40" w:rsidP="00EA3E40">
            <w:r>
              <w:t xml:space="preserve">    onKeyDown</w:t>
            </w:r>
            <w:proofErr w:type="gramStart"/>
            <w:r>
              <w:t>={</w:t>
            </w:r>
            <w:proofErr w:type="gramEnd"/>
            <w:r>
              <w:t>e =&gt; {</w:t>
            </w:r>
          </w:p>
          <w:p w:rsidR="00EA3E40" w:rsidRDefault="00EA3E40" w:rsidP="00EA3E40">
            <w:r>
              <w:t xml:space="preserve">        if ([KEYCODE.ENTER, KEYCODE.SPACE</w:t>
            </w:r>
            <w:proofErr w:type="gramStart"/>
            <w:r>
              <w:t>].indexOf</w:t>
            </w:r>
            <w:proofErr w:type="gramEnd"/>
            <w:r>
              <w:t>(e.keyCode) &gt; -1) {</w:t>
            </w:r>
          </w:p>
          <w:p w:rsidR="00EA3E40" w:rsidRDefault="00EA3E40" w:rsidP="00EA3E40">
            <w:r>
              <w:t xml:space="preserve">            const item = </w:t>
            </w:r>
            <w:proofErr w:type="gramStart"/>
            <w:r>
              <w:t>document.getElementById</w:t>
            </w:r>
            <w:proofErr w:type="gramEnd"/>
            <w:r>
              <w:t>(dist || 'main');</w:t>
            </w:r>
          </w:p>
          <w:p w:rsidR="00EA3E40" w:rsidRDefault="00EA3E40" w:rsidP="00EA3E40">
            <w:r>
              <w:t xml:space="preserve">            const savedTabIndex = </w:t>
            </w:r>
            <w:proofErr w:type="gramStart"/>
            <w:r>
              <w:t>item.getAttribute</w:t>
            </w:r>
            <w:proofErr w:type="gramEnd"/>
            <w:r>
              <w:t>('tabindex');</w:t>
            </w:r>
          </w:p>
          <w:p w:rsidR="00EA3E40" w:rsidRDefault="00EA3E40" w:rsidP="00EA3E40"/>
          <w:p w:rsidR="00EA3E40" w:rsidRDefault="00EA3E40" w:rsidP="00EA3E40">
            <w:r>
              <w:t xml:space="preserve">            // this is important</w:t>
            </w:r>
          </w:p>
          <w:p w:rsidR="00EA3E40" w:rsidRDefault="00EA3E40" w:rsidP="00EA3E40">
            <w:r>
              <w:t xml:space="preserve">            </w:t>
            </w:r>
            <w:proofErr w:type="gramStart"/>
            <w:r>
              <w:t>item.setAttribute</w:t>
            </w:r>
            <w:proofErr w:type="gramEnd"/>
            <w:r>
              <w:t>('tabindex', '-1');</w:t>
            </w:r>
          </w:p>
          <w:p w:rsidR="00EA3E40" w:rsidRDefault="00EA3E40" w:rsidP="00EA3E40">
            <w:r>
              <w:t xml:space="preserve">            </w:t>
            </w:r>
            <w:proofErr w:type="gramStart"/>
            <w:r>
              <w:t>item.focus</w:t>
            </w:r>
            <w:proofErr w:type="gramEnd"/>
            <w:r>
              <w:t>();</w:t>
            </w:r>
          </w:p>
          <w:p w:rsidR="00EA3E40" w:rsidRDefault="00EA3E40" w:rsidP="00EA3E40">
            <w:r>
              <w:t xml:space="preserve">            </w:t>
            </w:r>
            <w:proofErr w:type="gramStart"/>
            <w:r>
              <w:t>item.setAttribute</w:t>
            </w:r>
            <w:proofErr w:type="gramEnd"/>
            <w:r>
              <w:t>('tabindex', savedTabIndex);</w:t>
            </w:r>
          </w:p>
          <w:p w:rsidR="00EA3E40" w:rsidRDefault="00EA3E40" w:rsidP="00EA3E40">
            <w:r>
              <w:t xml:space="preserve">        }</w:t>
            </w:r>
          </w:p>
          <w:p w:rsidR="00EA3E40" w:rsidRDefault="00EA3E40" w:rsidP="00EA3E40">
            <w:r>
              <w:t xml:space="preserve">    }}</w:t>
            </w:r>
          </w:p>
          <w:p w:rsidR="00EA3E40" w:rsidRDefault="00EA3E40" w:rsidP="00EA3E40">
            <w:r>
              <w:t>&gt;</w:t>
            </w:r>
          </w:p>
          <w:p w:rsidR="00EA3E40" w:rsidRDefault="00EA3E40" w:rsidP="00EA3E40">
            <w:r>
              <w:t xml:space="preserve">    skip to main content</w:t>
            </w:r>
          </w:p>
          <w:p w:rsidR="00EA3E40" w:rsidRDefault="00EA3E40" w:rsidP="00EA3E40">
            <w:r>
              <w:lastRenderedPageBreak/>
              <w:t>&lt;/a&gt;</w:t>
            </w:r>
          </w:p>
        </w:tc>
      </w:tr>
    </w:tbl>
    <w:p w:rsidR="00EA3E40" w:rsidRDefault="00EA3E40" w:rsidP="00EA3E40"/>
    <w:p w:rsidR="00EA3E40" w:rsidRDefault="00EA3E40" w:rsidP="00EA3E40">
      <w:r>
        <w:t>只有以下元素是天然可以被 focus 的，其他元素例如&lt;div&gt;，只有在设置 tabindex 的情况下(哪怕为负数)才可以被 focus</w:t>
      </w:r>
    </w:p>
    <w:p w:rsidR="00EA3E40" w:rsidRDefault="00EA3E40" w:rsidP="00EA3E40"/>
    <w:p w:rsidR="00EA3E40" w:rsidRDefault="00EA3E40" w:rsidP="003F4628">
      <w:pPr>
        <w:pStyle w:val="a3"/>
        <w:numPr>
          <w:ilvl w:val="0"/>
          <w:numId w:val="21"/>
        </w:numPr>
        <w:ind w:firstLineChars="0"/>
      </w:pPr>
      <w:r>
        <w:t>&lt;a&gt; elements with an href attribute</w:t>
      </w:r>
    </w:p>
    <w:p w:rsidR="00EA3E40" w:rsidRDefault="00EA3E40" w:rsidP="003F4628">
      <w:pPr>
        <w:pStyle w:val="a3"/>
        <w:numPr>
          <w:ilvl w:val="0"/>
          <w:numId w:val="21"/>
        </w:numPr>
        <w:ind w:firstLineChars="0"/>
      </w:pPr>
      <w:r>
        <w:t>&lt;link&gt; elements with an href attribute</w:t>
      </w:r>
    </w:p>
    <w:p w:rsidR="00EA3E40" w:rsidRDefault="00EA3E40" w:rsidP="003F4628">
      <w:pPr>
        <w:pStyle w:val="a3"/>
        <w:numPr>
          <w:ilvl w:val="0"/>
          <w:numId w:val="21"/>
        </w:numPr>
        <w:ind w:firstLineChars="0"/>
      </w:pPr>
      <w:r>
        <w:t>&lt;button&gt; elements</w:t>
      </w:r>
    </w:p>
    <w:p w:rsidR="00EA3E40" w:rsidRDefault="00EA3E40" w:rsidP="003F4628">
      <w:pPr>
        <w:pStyle w:val="a3"/>
        <w:numPr>
          <w:ilvl w:val="0"/>
          <w:numId w:val="21"/>
        </w:numPr>
        <w:ind w:firstLineChars="0"/>
      </w:pPr>
      <w:r>
        <w:t>&lt;input&gt; elements that are not type="hidden"</w:t>
      </w:r>
    </w:p>
    <w:p w:rsidR="00EA3E40" w:rsidRDefault="00EA3E40" w:rsidP="003F4628">
      <w:pPr>
        <w:pStyle w:val="a3"/>
        <w:numPr>
          <w:ilvl w:val="0"/>
          <w:numId w:val="21"/>
        </w:numPr>
        <w:ind w:firstLineChars="0"/>
      </w:pPr>
      <w:r>
        <w:t>&lt;select&gt; elements</w:t>
      </w:r>
    </w:p>
    <w:p w:rsidR="00EA3E40" w:rsidRDefault="00EA3E40" w:rsidP="003F4628">
      <w:pPr>
        <w:pStyle w:val="a3"/>
        <w:numPr>
          <w:ilvl w:val="0"/>
          <w:numId w:val="21"/>
        </w:numPr>
        <w:ind w:firstLineChars="0"/>
      </w:pPr>
      <w:r>
        <w:t>&lt;textarea&gt; elements</w:t>
      </w:r>
    </w:p>
    <w:p w:rsidR="003F4628" w:rsidRDefault="003F4628" w:rsidP="00EA3E40"/>
    <w:tbl>
      <w:tblPr>
        <w:tblStyle w:val="a5"/>
        <w:tblW w:w="0" w:type="auto"/>
        <w:tblLook w:val="04A0" w:firstRow="1" w:lastRow="0" w:firstColumn="1" w:lastColumn="0" w:noHBand="0" w:noVBand="1"/>
      </w:tblPr>
      <w:tblGrid>
        <w:gridCol w:w="8290"/>
      </w:tblGrid>
      <w:tr w:rsidR="003F4628" w:rsidTr="003F4628">
        <w:tc>
          <w:tcPr>
            <w:tcW w:w="8290" w:type="dxa"/>
          </w:tcPr>
          <w:p w:rsidR="003F4628" w:rsidRDefault="003F4628" w:rsidP="003F4628">
            <w:r>
              <w:t>&lt;a href="#main"&gt;jump to main&lt;/a&gt;</w:t>
            </w:r>
          </w:p>
          <w:p w:rsidR="003F4628" w:rsidRDefault="003F4628" w:rsidP="003F4628">
            <w:r>
              <w:t>&lt;div&gt;main&lt;div&gt;</w:t>
            </w:r>
          </w:p>
          <w:p w:rsidR="003F4628" w:rsidRDefault="003F4628" w:rsidP="003F4628">
            <w:r>
              <w:t>&lt;footer tabindex="-1"&gt;main&lt;footer&gt;</w:t>
            </w:r>
          </w:p>
          <w:p w:rsidR="003F4628" w:rsidRDefault="003F4628" w:rsidP="003F4628"/>
          <w:p w:rsidR="003F4628" w:rsidRDefault="003F4628" w:rsidP="003F4628">
            <w:proofErr w:type="gramStart"/>
            <w:r>
              <w:t>document.querySelector</w:t>
            </w:r>
            <w:proofErr w:type="gramEnd"/>
            <w:r>
              <w:t>("a").focus();        // worked</w:t>
            </w:r>
          </w:p>
          <w:p w:rsidR="003F4628" w:rsidRDefault="003F4628" w:rsidP="003F4628">
            <w:proofErr w:type="gramStart"/>
            <w:r>
              <w:t>document.querySelector</w:t>
            </w:r>
            <w:proofErr w:type="gramEnd"/>
            <w:r>
              <w:t>("div").focus();        // not work</w:t>
            </w:r>
          </w:p>
          <w:p w:rsidR="003F4628" w:rsidRDefault="003F4628" w:rsidP="003F4628">
            <w:proofErr w:type="gramStart"/>
            <w:r>
              <w:t>document.querySelector</w:t>
            </w:r>
            <w:proofErr w:type="gramEnd"/>
            <w:r>
              <w:t>("footer").focus();    // worked</w:t>
            </w:r>
          </w:p>
        </w:tc>
      </w:tr>
    </w:tbl>
    <w:p w:rsidR="003F4628" w:rsidRDefault="003F4628" w:rsidP="00EA3E40"/>
    <w:p w:rsidR="003F4628" w:rsidRDefault="003F4628" w:rsidP="0081748F">
      <w:pPr>
        <w:pStyle w:val="4"/>
      </w:pPr>
      <w:r>
        <w:t>2.</w:t>
      </w:r>
      <w:r w:rsidR="0081748F">
        <w:t>2.4</w:t>
      </w:r>
      <w:r>
        <w:t xml:space="preserve">.2. </w:t>
      </w:r>
      <w:r>
        <w:rPr>
          <w:rFonts w:hint="eastAsia"/>
        </w:rPr>
        <w:t>元素的隐藏</w:t>
      </w:r>
    </w:p>
    <w:p w:rsidR="003F4628" w:rsidRPr="000C5787" w:rsidRDefault="000C5787" w:rsidP="000C5787">
      <w:pPr>
        <w:pStyle w:val="a3"/>
        <w:numPr>
          <w:ilvl w:val="0"/>
          <w:numId w:val="24"/>
        </w:numPr>
        <w:ind w:firstLineChars="0"/>
        <w:rPr>
          <w:b/>
        </w:rPr>
      </w:pPr>
      <w:r w:rsidRPr="000C5787">
        <w:rPr>
          <w:rFonts w:hint="eastAsia"/>
          <w:b/>
        </w:rPr>
        <w:t>元素的隐藏</w:t>
      </w:r>
    </w:p>
    <w:p w:rsidR="003F4628" w:rsidRDefault="003F4628" w:rsidP="003F4628">
      <w:r>
        <w:t>我们可以将元素的隐藏分为以下两类：</w:t>
      </w:r>
    </w:p>
    <w:p w:rsidR="003F4628" w:rsidRDefault="003F4628" w:rsidP="003F4628"/>
    <w:p w:rsidR="003F4628" w:rsidRDefault="003F4628" w:rsidP="003F4628">
      <w:pPr>
        <w:pStyle w:val="a3"/>
        <w:numPr>
          <w:ilvl w:val="0"/>
          <w:numId w:val="22"/>
        </w:numPr>
        <w:ind w:firstLineChars="0"/>
      </w:pPr>
      <w:r>
        <w:t>对正常用户不可见</w:t>
      </w:r>
    </w:p>
    <w:p w:rsidR="003F4628" w:rsidRDefault="003F4628" w:rsidP="003F4628">
      <w:pPr>
        <w:pStyle w:val="a3"/>
        <w:numPr>
          <w:ilvl w:val="0"/>
          <w:numId w:val="22"/>
        </w:numPr>
        <w:ind w:firstLineChars="0"/>
      </w:pPr>
      <w:r>
        <w:t>对读屏软件不可见</w:t>
      </w:r>
    </w:p>
    <w:p w:rsidR="003F4628" w:rsidRDefault="003F4628" w:rsidP="003F4628"/>
    <w:p w:rsidR="003F4628" w:rsidRDefault="003F4628" w:rsidP="003F4628">
      <w:r>
        <w:t>为什么会有这两种不同的隐藏目的呢？</w:t>
      </w:r>
    </w:p>
    <w:p w:rsidR="003F4628" w:rsidRDefault="003F4628" w:rsidP="003F4628"/>
    <w:p w:rsidR="003F4628" w:rsidRDefault="003F4628" w:rsidP="003F4628">
      <w:r>
        <w:t>因为有的元素，我们希望视觉正常的用户能看见，比如说广告，但是这部分信息对于使用读屏软件的视障用户而言，会降低他们的浏览体验，因此我们需要设置</w:t>
      </w:r>
      <w:r>
        <w:lastRenderedPageBreak/>
        <w:t>这些元素对读屏软件不可见。</w:t>
      </w:r>
    </w:p>
    <w:p w:rsidR="003F4628" w:rsidRDefault="003F4628" w:rsidP="003F4628"/>
    <w:p w:rsidR="003F4628" w:rsidRDefault="003F4628" w:rsidP="003F4628">
      <w:r>
        <w:t>而有的元素，我们希望读屏软件能看的见，而对于正常用户是隐藏的，比如说badge信息，正常视觉用户可以非常直观的从页面上的badge图标提取信息，比如说有多少未看的信息，但是对于视觉障碍用户而言，我们需要额外增加一个元素来描述badge，使得他们在使用读屏软件时，能从这个元素获取badge的这部分信息，此时虽然这个元素为视障用户提供了必要的信息，但是却给正常用户带来冗余的信息。因此需要对正常用户设置隐藏。</w:t>
      </w:r>
    </w:p>
    <w:p w:rsidR="003F4628" w:rsidRDefault="003F4628" w:rsidP="003F4628"/>
    <w:p w:rsidR="003F4628" w:rsidRDefault="003F4628" w:rsidP="003F4628">
      <w:r>
        <w:t>综上，在考虑元素的隐藏问题时，需要考虑两个方面：是否对正常用户隐藏？是否对读屏软件隐藏？接下来，我们将从这两个方面介绍一些隐藏元素的方法与他们之间的差异。</w:t>
      </w:r>
    </w:p>
    <w:p w:rsidR="003F4628" w:rsidRDefault="003F4628" w:rsidP="003F4628"/>
    <w:p w:rsidR="003F4628" w:rsidRPr="000C5787" w:rsidRDefault="003F4628" w:rsidP="000C5787">
      <w:pPr>
        <w:pStyle w:val="a3"/>
        <w:numPr>
          <w:ilvl w:val="0"/>
          <w:numId w:val="24"/>
        </w:numPr>
        <w:ind w:firstLineChars="0"/>
        <w:rPr>
          <w:b/>
        </w:rPr>
      </w:pPr>
      <w:r w:rsidRPr="000C5787">
        <w:rPr>
          <w:b/>
        </w:rPr>
        <w:t>隐藏元素的方法及其差异</w:t>
      </w:r>
    </w:p>
    <w:p w:rsidR="003F4628" w:rsidRDefault="003F4628" w:rsidP="003F4628">
      <w:r>
        <w:t>下表罗列了我们将要介绍的几种隐藏元素的方法及其差异。</w:t>
      </w:r>
    </w:p>
    <w:tbl>
      <w:tblPr>
        <w:tblStyle w:val="a5"/>
        <w:tblW w:w="0" w:type="auto"/>
        <w:tblLook w:val="04A0" w:firstRow="1" w:lastRow="0" w:firstColumn="1" w:lastColumn="0" w:noHBand="0" w:noVBand="1"/>
      </w:tblPr>
      <w:tblGrid>
        <w:gridCol w:w="1255"/>
        <w:gridCol w:w="2889"/>
        <w:gridCol w:w="2073"/>
        <w:gridCol w:w="2073"/>
      </w:tblGrid>
      <w:tr w:rsidR="000C5787" w:rsidRPr="000C5787" w:rsidTr="000C5787">
        <w:tc>
          <w:tcPr>
            <w:tcW w:w="1255" w:type="dxa"/>
          </w:tcPr>
          <w:p w:rsidR="000C5787" w:rsidRPr="000C5787" w:rsidRDefault="000C5787" w:rsidP="000C5787">
            <w:pPr>
              <w:rPr>
                <w:b/>
              </w:rPr>
            </w:pPr>
            <w:r w:rsidRPr="000C5787">
              <w:rPr>
                <w:b/>
              </w:rPr>
              <w:t>序号</w:t>
            </w:r>
          </w:p>
        </w:tc>
        <w:tc>
          <w:tcPr>
            <w:tcW w:w="2889" w:type="dxa"/>
          </w:tcPr>
          <w:p w:rsidR="000C5787" w:rsidRPr="000C5787" w:rsidRDefault="000C5787" w:rsidP="000C5787">
            <w:pPr>
              <w:rPr>
                <w:b/>
              </w:rPr>
            </w:pPr>
            <w:r w:rsidRPr="000C5787">
              <w:rPr>
                <w:b/>
              </w:rPr>
              <w:t>方法</w:t>
            </w:r>
          </w:p>
        </w:tc>
        <w:tc>
          <w:tcPr>
            <w:tcW w:w="2073" w:type="dxa"/>
          </w:tcPr>
          <w:p w:rsidR="000C5787" w:rsidRPr="000C5787" w:rsidRDefault="000C5787" w:rsidP="000C5787">
            <w:pPr>
              <w:rPr>
                <w:b/>
              </w:rPr>
            </w:pPr>
            <w:r w:rsidRPr="000C5787">
              <w:rPr>
                <w:b/>
              </w:rPr>
              <w:t>对正常用户可见</w:t>
            </w:r>
          </w:p>
        </w:tc>
        <w:tc>
          <w:tcPr>
            <w:tcW w:w="2073" w:type="dxa"/>
          </w:tcPr>
          <w:p w:rsidR="000C5787" w:rsidRPr="000C5787" w:rsidRDefault="000C5787" w:rsidP="000C5787">
            <w:pPr>
              <w:rPr>
                <w:b/>
              </w:rPr>
            </w:pPr>
            <w:r w:rsidRPr="000C5787">
              <w:rPr>
                <w:b/>
              </w:rPr>
              <w:t>对读屏软件可见</w:t>
            </w:r>
          </w:p>
        </w:tc>
      </w:tr>
      <w:tr w:rsidR="000C5787" w:rsidTr="000C5787">
        <w:tc>
          <w:tcPr>
            <w:tcW w:w="1255" w:type="dxa"/>
          </w:tcPr>
          <w:p w:rsidR="000C5787" w:rsidRPr="00B32E67" w:rsidRDefault="000C5787" w:rsidP="000C5787">
            <w:r w:rsidRPr="00B32E67">
              <w:t>1</w:t>
            </w:r>
          </w:p>
        </w:tc>
        <w:tc>
          <w:tcPr>
            <w:tcW w:w="2889" w:type="dxa"/>
          </w:tcPr>
          <w:p w:rsidR="000C5787" w:rsidRPr="00B32E67" w:rsidRDefault="000C5787" w:rsidP="000C5787">
            <w:r w:rsidRPr="00B32E67">
              <w:t>文本缩进</w:t>
            </w:r>
          </w:p>
        </w:tc>
        <w:tc>
          <w:tcPr>
            <w:tcW w:w="2073" w:type="dxa"/>
          </w:tcPr>
          <w:p w:rsidR="000C5787" w:rsidRPr="00B32E67" w:rsidRDefault="000C5787" w:rsidP="000C5787">
            <w:r w:rsidRPr="00B32E67">
              <w:t>否</w:t>
            </w:r>
          </w:p>
        </w:tc>
        <w:tc>
          <w:tcPr>
            <w:tcW w:w="2073" w:type="dxa"/>
          </w:tcPr>
          <w:p w:rsidR="000C5787" w:rsidRPr="00B32E67" w:rsidRDefault="000C5787" w:rsidP="000C5787">
            <w:r w:rsidRPr="00B32E67">
              <w:t>是</w:t>
            </w:r>
          </w:p>
        </w:tc>
      </w:tr>
      <w:tr w:rsidR="000C5787" w:rsidTr="000C5787">
        <w:tc>
          <w:tcPr>
            <w:tcW w:w="1255" w:type="dxa"/>
          </w:tcPr>
          <w:p w:rsidR="000C5787" w:rsidRPr="00B32E67" w:rsidRDefault="000C5787" w:rsidP="000C5787">
            <w:r w:rsidRPr="00B32E67">
              <w:t>2</w:t>
            </w:r>
          </w:p>
        </w:tc>
        <w:tc>
          <w:tcPr>
            <w:tcW w:w="2889" w:type="dxa"/>
          </w:tcPr>
          <w:p w:rsidR="000C5787" w:rsidRPr="00B32E67" w:rsidRDefault="000C5787" w:rsidP="000C5787">
            <w:r w:rsidRPr="00B32E67">
              <w:t>绝对定位+高度塌陷</w:t>
            </w:r>
          </w:p>
        </w:tc>
        <w:tc>
          <w:tcPr>
            <w:tcW w:w="2073" w:type="dxa"/>
          </w:tcPr>
          <w:p w:rsidR="000C5787" w:rsidRPr="00B32E67" w:rsidRDefault="000C5787" w:rsidP="000C5787">
            <w:r w:rsidRPr="00B32E67">
              <w:t>否</w:t>
            </w:r>
          </w:p>
        </w:tc>
        <w:tc>
          <w:tcPr>
            <w:tcW w:w="2073" w:type="dxa"/>
          </w:tcPr>
          <w:p w:rsidR="000C5787" w:rsidRPr="00B32E67" w:rsidRDefault="000C5787" w:rsidP="000C5787">
            <w:r w:rsidRPr="00B32E67">
              <w:t>是</w:t>
            </w:r>
          </w:p>
        </w:tc>
      </w:tr>
      <w:tr w:rsidR="000C5787" w:rsidTr="000C5787">
        <w:tc>
          <w:tcPr>
            <w:tcW w:w="1255" w:type="dxa"/>
          </w:tcPr>
          <w:p w:rsidR="000C5787" w:rsidRPr="00B32E67" w:rsidRDefault="000C5787" w:rsidP="000C5787">
            <w:r w:rsidRPr="00B32E67">
              <w:t>3</w:t>
            </w:r>
          </w:p>
        </w:tc>
        <w:tc>
          <w:tcPr>
            <w:tcW w:w="2889" w:type="dxa"/>
          </w:tcPr>
          <w:p w:rsidR="000C5787" w:rsidRPr="00B32E67" w:rsidRDefault="000C5787" w:rsidP="000C5787">
            <w:r w:rsidRPr="00B32E67">
              <w:t>绝对定位+远离屏幕</w:t>
            </w:r>
          </w:p>
        </w:tc>
        <w:tc>
          <w:tcPr>
            <w:tcW w:w="2073" w:type="dxa"/>
          </w:tcPr>
          <w:p w:rsidR="000C5787" w:rsidRPr="00B32E67" w:rsidRDefault="000C5787" w:rsidP="000C5787">
            <w:r w:rsidRPr="00B32E67">
              <w:t>否</w:t>
            </w:r>
          </w:p>
        </w:tc>
        <w:tc>
          <w:tcPr>
            <w:tcW w:w="2073" w:type="dxa"/>
          </w:tcPr>
          <w:p w:rsidR="000C5787" w:rsidRPr="00B32E67" w:rsidRDefault="000C5787" w:rsidP="000C5787">
            <w:r w:rsidRPr="00B32E67">
              <w:t>是</w:t>
            </w:r>
          </w:p>
        </w:tc>
      </w:tr>
      <w:tr w:rsidR="000C5787" w:rsidTr="000C5787">
        <w:tc>
          <w:tcPr>
            <w:tcW w:w="1255" w:type="dxa"/>
          </w:tcPr>
          <w:p w:rsidR="000C5787" w:rsidRPr="00B32E67" w:rsidRDefault="000C5787" w:rsidP="000C5787">
            <w:r w:rsidRPr="00B32E67">
              <w:t>4</w:t>
            </w:r>
          </w:p>
        </w:tc>
        <w:tc>
          <w:tcPr>
            <w:tcW w:w="2889" w:type="dxa"/>
          </w:tcPr>
          <w:p w:rsidR="000C5787" w:rsidRPr="00B32E67" w:rsidRDefault="000C5787" w:rsidP="000C5787">
            <w:r w:rsidRPr="00B32E67">
              <w:t>hidden属性</w:t>
            </w:r>
          </w:p>
        </w:tc>
        <w:tc>
          <w:tcPr>
            <w:tcW w:w="2073" w:type="dxa"/>
          </w:tcPr>
          <w:p w:rsidR="000C5787" w:rsidRPr="00B32E67" w:rsidRDefault="000C5787" w:rsidP="000C5787">
            <w:r w:rsidRPr="00B32E67">
              <w:t>否</w:t>
            </w:r>
          </w:p>
        </w:tc>
        <w:tc>
          <w:tcPr>
            <w:tcW w:w="2073" w:type="dxa"/>
          </w:tcPr>
          <w:p w:rsidR="000C5787" w:rsidRPr="00B32E67" w:rsidRDefault="000C5787" w:rsidP="000C5787">
            <w:r w:rsidRPr="00B32E67">
              <w:t>否</w:t>
            </w:r>
          </w:p>
        </w:tc>
      </w:tr>
      <w:tr w:rsidR="000C5787" w:rsidTr="000C5787">
        <w:tc>
          <w:tcPr>
            <w:tcW w:w="1255" w:type="dxa"/>
          </w:tcPr>
          <w:p w:rsidR="000C5787" w:rsidRPr="00B32E67" w:rsidRDefault="000C5787" w:rsidP="000C5787">
            <w:r w:rsidRPr="00B32E67">
              <w:t>5</w:t>
            </w:r>
          </w:p>
        </w:tc>
        <w:tc>
          <w:tcPr>
            <w:tcW w:w="2889" w:type="dxa"/>
          </w:tcPr>
          <w:p w:rsidR="000C5787" w:rsidRPr="00B32E67" w:rsidRDefault="000C5787" w:rsidP="000C5787">
            <w:r w:rsidRPr="00B32E67">
              <w:t>aria-hidden="true"</w:t>
            </w:r>
          </w:p>
        </w:tc>
        <w:tc>
          <w:tcPr>
            <w:tcW w:w="2073" w:type="dxa"/>
          </w:tcPr>
          <w:p w:rsidR="000C5787" w:rsidRPr="00B32E67" w:rsidRDefault="000C5787" w:rsidP="000C5787">
            <w:r w:rsidRPr="00B32E67">
              <w:t>是</w:t>
            </w:r>
          </w:p>
        </w:tc>
        <w:tc>
          <w:tcPr>
            <w:tcW w:w="2073" w:type="dxa"/>
          </w:tcPr>
          <w:p w:rsidR="000C5787" w:rsidRPr="00B32E67" w:rsidRDefault="000C5787" w:rsidP="000C5787">
            <w:r w:rsidRPr="00B32E67">
              <w:t>否</w:t>
            </w:r>
          </w:p>
        </w:tc>
      </w:tr>
      <w:tr w:rsidR="000C5787" w:rsidTr="000C5787">
        <w:tc>
          <w:tcPr>
            <w:tcW w:w="1255" w:type="dxa"/>
          </w:tcPr>
          <w:p w:rsidR="000C5787" w:rsidRPr="00B32E67" w:rsidRDefault="000C5787" w:rsidP="000C5787">
            <w:r w:rsidRPr="00B32E67">
              <w:t>6</w:t>
            </w:r>
          </w:p>
        </w:tc>
        <w:tc>
          <w:tcPr>
            <w:tcW w:w="2889" w:type="dxa"/>
          </w:tcPr>
          <w:p w:rsidR="000C5787" w:rsidRPr="00B32E67" w:rsidRDefault="000C5787" w:rsidP="000C5787">
            <w:proofErr w:type="gramStart"/>
            <w:r w:rsidRPr="00B32E67">
              <w:t>display:none</w:t>
            </w:r>
            <w:proofErr w:type="gramEnd"/>
          </w:p>
        </w:tc>
        <w:tc>
          <w:tcPr>
            <w:tcW w:w="2073" w:type="dxa"/>
          </w:tcPr>
          <w:p w:rsidR="000C5787" w:rsidRPr="00B32E67" w:rsidRDefault="000C5787" w:rsidP="000C5787">
            <w:r w:rsidRPr="00B32E67">
              <w:t>否</w:t>
            </w:r>
          </w:p>
        </w:tc>
        <w:tc>
          <w:tcPr>
            <w:tcW w:w="2073" w:type="dxa"/>
          </w:tcPr>
          <w:p w:rsidR="000C5787" w:rsidRPr="00B32E67" w:rsidRDefault="000C5787" w:rsidP="000C5787">
            <w:r w:rsidRPr="00B32E67">
              <w:t>否</w:t>
            </w:r>
          </w:p>
        </w:tc>
      </w:tr>
      <w:tr w:rsidR="000C5787" w:rsidTr="000C5787">
        <w:tc>
          <w:tcPr>
            <w:tcW w:w="1255" w:type="dxa"/>
          </w:tcPr>
          <w:p w:rsidR="000C5787" w:rsidRPr="00B32E67" w:rsidRDefault="000C5787" w:rsidP="000C5787">
            <w:r w:rsidRPr="00B32E67">
              <w:t>7</w:t>
            </w:r>
          </w:p>
        </w:tc>
        <w:tc>
          <w:tcPr>
            <w:tcW w:w="2889" w:type="dxa"/>
          </w:tcPr>
          <w:p w:rsidR="000C5787" w:rsidRPr="00B32E67" w:rsidRDefault="000C5787" w:rsidP="000C5787">
            <w:proofErr w:type="gramStart"/>
            <w:r w:rsidRPr="00B32E67">
              <w:t>visibility:hidden</w:t>
            </w:r>
            <w:proofErr w:type="gramEnd"/>
          </w:p>
        </w:tc>
        <w:tc>
          <w:tcPr>
            <w:tcW w:w="2073" w:type="dxa"/>
          </w:tcPr>
          <w:p w:rsidR="000C5787" w:rsidRPr="00B32E67" w:rsidRDefault="000C5787" w:rsidP="000C5787">
            <w:r w:rsidRPr="00B32E67">
              <w:t>否</w:t>
            </w:r>
          </w:p>
        </w:tc>
        <w:tc>
          <w:tcPr>
            <w:tcW w:w="2073" w:type="dxa"/>
          </w:tcPr>
          <w:p w:rsidR="000C5787" w:rsidRDefault="000C5787" w:rsidP="000C5787">
            <w:r w:rsidRPr="00B32E67">
              <w:t>否</w:t>
            </w:r>
          </w:p>
        </w:tc>
      </w:tr>
    </w:tbl>
    <w:p w:rsidR="000C5787" w:rsidRDefault="000C5787" w:rsidP="003F4628"/>
    <w:p w:rsidR="000C5787" w:rsidRDefault="000C5787" w:rsidP="003F4628">
      <w:r w:rsidRPr="000C5787">
        <w:t>下面详细介绍一下表中罗列的几种隐藏元素的实现方法以及一些需要注意的事项。</w:t>
      </w:r>
    </w:p>
    <w:p w:rsidR="000C5787" w:rsidRDefault="000C5787" w:rsidP="003F4628"/>
    <w:p w:rsidR="000C5787" w:rsidRPr="000C5787" w:rsidRDefault="000C5787" w:rsidP="000C5787">
      <w:pPr>
        <w:rPr>
          <w:b/>
        </w:rPr>
      </w:pPr>
      <w:r w:rsidRPr="000C5787">
        <w:rPr>
          <w:b/>
        </w:rPr>
        <w:t>Text Indent 文本缩进</w:t>
      </w:r>
    </w:p>
    <w:p w:rsidR="000C5787" w:rsidRDefault="000C5787" w:rsidP="000C5787"/>
    <w:tbl>
      <w:tblPr>
        <w:tblStyle w:val="a5"/>
        <w:tblW w:w="0" w:type="auto"/>
        <w:tblLook w:val="04A0" w:firstRow="1" w:lastRow="0" w:firstColumn="1" w:lastColumn="0" w:noHBand="0" w:noVBand="1"/>
      </w:tblPr>
      <w:tblGrid>
        <w:gridCol w:w="8290"/>
      </w:tblGrid>
      <w:tr w:rsidR="000C5787" w:rsidTr="000C5787">
        <w:tc>
          <w:tcPr>
            <w:tcW w:w="8290" w:type="dxa"/>
          </w:tcPr>
          <w:p w:rsidR="000C5787" w:rsidRDefault="000C5787" w:rsidP="000C5787">
            <w:proofErr w:type="gramStart"/>
            <w:r>
              <w:t>.element</w:t>
            </w:r>
            <w:proofErr w:type="gramEnd"/>
            <w:r>
              <w:t>-invisible {</w:t>
            </w:r>
          </w:p>
          <w:p w:rsidR="000C5787" w:rsidRDefault="000C5787" w:rsidP="000C5787">
            <w:r>
              <w:t xml:space="preserve">  text-indent: -9999em;</w:t>
            </w:r>
          </w:p>
          <w:p w:rsidR="000C5787" w:rsidRDefault="000C5787" w:rsidP="000C5787">
            <w:r>
              <w:t xml:space="preserve">  outline: 0;</w:t>
            </w:r>
          </w:p>
          <w:p w:rsidR="000C5787" w:rsidRDefault="000C5787" w:rsidP="000C5787">
            <w:r>
              <w:lastRenderedPageBreak/>
              <w:t>}</w:t>
            </w:r>
          </w:p>
        </w:tc>
      </w:tr>
    </w:tbl>
    <w:p w:rsidR="000C5787" w:rsidRDefault="000C5787" w:rsidP="000C5787"/>
    <w:p w:rsidR="000C5787" w:rsidRDefault="000C5787" w:rsidP="000C5787">
      <w:r>
        <w:t>这种方法无法用在RTL(Right to Left)语言中。</w:t>
      </w:r>
    </w:p>
    <w:p w:rsidR="000C5787" w:rsidRDefault="000C5787" w:rsidP="000C5787"/>
    <w:p w:rsidR="000C5787" w:rsidRPr="000C5787" w:rsidRDefault="000C5787" w:rsidP="000C5787">
      <w:pPr>
        <w:rPr>
          <w:b/>
        </w:rPr>
      </w:pPr>
      <w:r w:rsidRPr="000C5787">
        <w:rPr>
          <w:b/>
        </w:rPr>
        <w:t>Position Absolute and Collapsed 绝对定位+高度塌陷</w:t>
      </w:r>
    </w:p>
    <w:p w:rsidR="000C5787" w:rsidRDefault="000C5787" w:rsidP="000C5787"/>
    <w:tbl>
      <w:tblPr>
        <w:tblStyle w:val="a5"/>
        <w:tblW w:w="0" w:type="auto"/>
        <w:tblLook w:val="04A0" w:firstRow="1" w:lastRow="0" w:firstColumn="1" w:lastColumn="0" w:noHBand="0" w:noVBand="1"/>
      </w:tblPr>
      <w:tblGrid>
        <w:gridCol w:w="8290"/>
      </w:tblGrid>
      <w:tr w:rsidR="000C5787" w:rsidTr="000C5787">
        <w:tc>
          <w:tcPr>
            <w:tcW w:w="8290" w:type="dxa"/>
          </w:tcPr>
          <w:p w:rsidR="000C5787" w:rsidRDefault="000C5787" w:rsidP="000C5787">
            <w:proofErr w:type="gramStart"/>
            <w:r>
              <w:t>.element</w:t>
            </w:r>
            <w:proofErr w:type="gramEnd"/>
            <w:r>
              <w:t>-invisible {</w:t>
            </w:r>
          </w:p>
          <w:p w:rsidR="000C5787" w:rsidRDefault="000C5787" w:rsidP="000C5787">
            <w:r>
              <w:t xml:space="preserve">  height: 0;</w:t>
            </w:r>
          </w:p>
          <w:p w:rsidR="000C5787" w:rsidRDefault="000C5787" w:rsidP="000C5787">
            <w:r>
              <w:t xml:space="preserve">  overflow: hidden;</w:t>
            </w:r>
          </w:p>
          <w:p w:rsidR="000C5787" w:rsidRDefault="000C5787" w:rsidP="000C5787">
            <w:r>
              <w:t xml:space="preserve">  position: absolute;</w:t>
            </w:r>
          </w:p>
          <w:p w:rsidR="000C5787" w:rsidRDefault="000C5787" w:rsidP="000C5787">
            <w:r>
              <w:t>}</w:t>
            </w:r>
          </w:p>
        </w:tc>
      </w:tr>
    </w:tbl>
    <w:p w:rsidR="000C5787" w:rsidRDefault="000C5787" w:rsidP="000C5787"/>
    <w:p w:rsidR="000C5787" w:rsidRDefault="000C5787" w:rsidP="000C5787">
      <w:r>
        <w:t>Position Absolute and Offscreen 绝对定位+远离屏幕</w:t>
      </w:r>
    </w:p>
    <w:p w:rsidR="000C5787" w:rsidRDefault="000C5787" w:rsidP="000C5787"/>
    <w:tbl>
      <w:tblPr>
        <w:tblStyle w:val="a5"/>
        <w:tblW w:w="0" w:type="auto"/>
        <w:tblLook w:val="04A0" w:firstRow="1" w:lastRow="0" w:firstColumn="1" w:lastColumn="0" w:noHBand="0" w:noVBand="1"/>
      </w:tblPr>
      <w:tblGrid>
        <w:gridCol w:w="8290"/>
      </w:tblGrid>
      <w:tr w:rsidR="000C5787" w:rsidTr="000C5787">
        <w:tc>
          <w:tcPr>
            <w:tcW w:w="8290" w:type="dxa"/>
          </w:tcPr>
          <w:p w:rsidR="000C5787" w:rsidRDefault="000C5787" w:rsidP="000C5787">
            <w:proofErr w:type="gramStart"/>
            <w:r>
              <w:t>.element</w:t>
            </w:r>
            <w:proofErr w:type="gramEnd"/>
            <w:r>
              <w:t>-invisible {</w:t>
            </w:r>
          </w:p>
          <w:p w:rsidR="000C5787" w:rsidRDefault="000C5787" w:rsidP="000C5787">
            <w:r>
              <w:t xml:space="preserve">  position: absolute;</w:t>
            </w:r>
          </w:p>
          <w:p w:rsidR="000C5787" w:rsidRDefault="000C5787" w:rsidP="000C5787">
            <w:r>
              <w:t xml:space="preserve">  top: -999999em;</w:t>
            </w:r>
          </w:p>
          <w:p w:rsidR="000C5787" w:rsidRDefault="000C5787" w:rsidP="000C5787">
            <w:r>
              <w:t xml:space="preserve">  left: auto;</w:t>
            </w:r>
          </w:p>
          <w:p w:rsidR="000C5787" w:rsidRDefault="000C5787" w:rsidP="000C5787">
            <w:r>
              <w:t xml:space="preserve">  width: 1px;</w:t>
            </w:r>
          </w:p>
          <w:p w:rsidR="000C5787" w:rsidRDefault="000C5787" w:rsidP="000C5787">
            <w:r>
              <w:t xml:space="preserve">  height: 1px;</w:t>
            </w:r>
          </w:p>
          <w:p w:rsidR="000C5787" w:rsidRDefault="000C5787" w:rsidP="000C5787">
            <w:r>
              <w:t xml:space="preserve">  </w:t>
            </w:r>
            <w:proofErr w:type="gramStart"/>
            <w:r>
              <w:t>overflow:hidden</w:t>
            </w:r>
            <w:proofErr w:type="gramEnd"/>
            <w:r>
              <w:t>;</w:t>
            </w:r>
          </w:p>
          <w:p w:rsidR="000C5787" w:rsidRDefault="000C5787" w:rsidP="000C5787">
            <w:r>
              <w:t>}</w:t>
            </w:r>
          </w:p>
        </w:tc>
      </w:tr>
    </w:tbl>
    <w:p w:rsidR="000C5787" w:rsidRDefault="000C5787" w:rsidP="000C5787"/>
    <w:p w:rsidR="000C5787" w:rsidRPr="000C5787" w:rsidRDefault="000C5787" w:rsidP="000C5787">
      <w:pPr>
        <w:rPr>
          <w:b/>
        </w:rPr>
      </w:pPr>
      <w:r w:rsidRPr="000C5787">
        <w:rPr>
          <w:b/>
        </w:rPr>
        <w:t>hidden属性</w:t>
      </w:r>
    </w:p>
    <w:p w:rsidR="000C5787" w:rsidRDefault="000C5787" w:rsidP="000C5787"/>
    <w:tbl>
      <w:tblPr>
        <w:tblStyle w:val="a5"/>
        <w:tblW w:w="0" w:type="auto"/>
        <w:tblLook w:val="04A0" w:firstRow="1" w:lastRow="0" w:firstColumn="1" w:lastColumn="0" w:noHBand="0" w:noVBand="1"/>
      </w:tblPr>
      <w:tblGrid>
        <w:gridCol w:w="8290"/>
      </w:tblGrid>
      <w:tr w:rsidR="000C5787" w:rsidTr="000C5787">
        <w:tc>
          <w:tcPr>
            <w:tcW w:w="8290" w:type="dxa"/>
          </w:tcPr>
          <w:p w:rsidR="000C5787" w:rsidRDefault="000C5787" w:rsidP="000C5787">
            <w:r>
              <w:t xml:space="preserve">&lt;p hidden&gt; hello a11y &lt;/p&gt; // you can't see this, screen reader can't see this </w:t>
            </w:r>
          </w:p>
          <w:p w:rsidR="000C5787" w:rsidRDefault="000C5787" w:rsidP="000C5787">
            <w:r>
              <w:t>&lt;p&gt; hello alibaba &lt;/p&gt;     // you can see this</w:t>
            </w:r>
          </w:p>
        </w:tc>
      </w:tr>
    </w:tbl>
    <w:p w:rsidR="000C5787" w:rsidRDefault="000C5787" w:rsidP="000C5787"/>
    <w:p w:rsidR="000C5787" w:rsidRDefault="000C5787" w:rsidP="000C5787">
      <w:r>
        <w:t>在使用hidden属性时，所有用户都看不见当前的元素。</w:t>
      </w:r>
    </w:p>
    <w:p w:rsidR="000C5787" w:rsidRDefault="000C5787" w:rsidP="000C5787"/>
    <w:p w:rsidR="000C5787" w:rsidRPr="000C5787" w:rsidRDefault="000C5787" w:rsidP="000C5787">
      <w:pPr>
        <w:rPr>
          <w:b/>
        </w:rPr>
      </w:pPr>
      <w:r w:rsidRPr="000C5787">
        <w:rPr>
          <w:b/>
        </w:rPr>
        <w:t>aria-hidden="true"</w:t>
      </w:r>
    </w:p>
    <w:p w:rsidR="000C5787" w:rsidRDefault="000C5787" w:rsidP="000C5787"/>
    <w:tbl>
      <w:tblPr>
        <w:tblStyle w:val="a5"/>
        <w:tblW w:w="0" w:type="auto"/>
        <w:tblLook w:val="04A0" w:firstRow="1" w:lastRow="0" w:firstColumn="1" w:lastColumn="0" w:noHBand="0" w:noVBand="1"/>
      </w:tblPr>
      <w:tblGrid>
        <w:gridCol w:w="8290"/>
      </w:tblGrid>
      <w:tr w:rsidR="000C5787" w:rsidTr="000C5787">
        <w:tc>
          <w:tcPr>
            <w:tcW w:w="8290" w:type="dxa"/>
          </w:tcPr>
          <w:p w:rsidR="000C5787" w:rsidRDefault="000C5787" w:rsidP="000C5787">
            <w:r w:rsidRPr="000C5787">
              <w:lastRenderedPageBreak/>
              <w:t xml:space="preserve">&lt;p aria-hidden="true"&gt; hello a11y &lt;/p&gt; // you can see </w:t>
            </w:r>
            <w:proofErr w:type="gramStart"/>
            <w:r w:rsidRPr="000C5787">
              <w:t>this,</w:t>
            </w:r>
            <w:proofErr w:type="gramEnd"/>
            <w:r w:rsidRPr="000C5787">
              <w:t xml:space="preserve"> screen reader can't see this</w:t>
            </w:r>
          </w:p>
        </w:tc>
      </w:tr>
    </w:tbl>
    <w:p w:rsidR="000C5787" w:rsidRPr="000C5787" w:rsidRDefault="000C5787" w:rsidP="000C5787"/>
    <w:p w:rsidR="000C5787" w:rsidRDefault="000C5787" w:rsidP="000C5787">
      <w:r>
        <w:t>aria-hidden对我们的无障碍页面优化很重要的一个特性，对于我们不想给展示给盲人的用户可以通过这个属性aria-hidden=“true”来隐藏，对盲人来讲相当于此元素不会被VoiceOver读出。</w:t>
      </w:r>
    </w:p>
    <w:p w:rsidR="000C5787" w:rsidRDefault="000C5787" w:rsidP="000C5787"/>
    <w:p w:rsidR="000C5787" w:rsidRDefault="000C5787" w:rsidP="000C5787">
      <w:r>
        <w:t>可以用来优化广告信息，或者对于盲人无用的信息。</w:t>
      </w:r>
    </w:p>
    <w:p w:rsidR="000C5787" w:rsidRDefault="000C5787" w:rsidP="000C5787"/>
    <w:p w:rsidR="000C5787" w:rsidRPr="000C5787" w:rsidRDefault="000C5787" w:rsidP="000C5787">
      <w:pPr>
        <w:rPr>
          <w:b/>
        </w:rPr>
      </w:pPr>
      <w:proofErr w:type="gramStart"/>
      <w:r w:rsidRPr="000C5787">
        <w:rPr>
          <w:b/>
        </w:rPr>
        <w:t>display:none</w:t>
      </w:r>
      <w:proofErr w:type="gramEnd"/>
    </w:p>
    <w:p w:rsidR="000C5787" w:rsidRDefault="000C5787" w:rsidP="000C5787"/>
    <w:tbl>
      <w:tblPr>
        <w:tblStyle w:val="a5"/>
        <w:tblW w:w="0" w:type="auto"/>
        <w:tblLook w:val="04A0" w:firstRow="1" w:lastRow="0" w:firstColumn="1" w:lastColumn="0" w:noHBand="0" w:noVBand="1"/>
      </w:tblPr>
      <w:tblGrid>
        <w:gridCol w:w="8290"/>
      </w:tblGrid>
      <w:tr w:rsidR="000C5787" w:rsidTr="000C5787">
        <w:tc>
          <w:tcPr>
            <w:tcW w:w="8290" w:type="dxa"/>
          </w:tcPr>
          <w:p w:rsidR="000C5787" w:rsidRDefault="000C5787" w:rsidP="000C5787">
            <w:proofErr w:type="gramStart"/>
            <w:r>
              <w:t>.element</w:t>
            </w:r>
            <w:proofErr w:type="gramEnd"/>
            <w:r>
              <w:t>-invisible {</w:t>
            </w:r>
          </w:p>
          <w:p w:rsidR="000C5787" w:rsidRDefault="000C5787" w:rsidP="000C5787">
            <w:r>
              <w:t xml:space="preserve">  display: none;</w:t>
            </w:r>
          </w:p>
          <w:p w:rsidR="000C5787" w:rsidRDefault="000C5787" w:rsidP="000C5787">
            <w:r>
              <w:t>}</w:t>
            </w:r>
          </w:p>
        </w:tc>
      </w:tr>
    </w:tbl>
    <w:p w:rsidR="000C5787" w:rsidRDefault="000C5787" w:rsidP="000C5787"/>
    <w:p w:rsidR="000C5787" w:rsidRDefault="000C5787" w:rsidP="000C5787">
      <w:r>
        <w:t>使用display:none可以隐藏元素，这个元素同时也不能被读屏器访问，且隐藏后不占据空间。</w:t>
      </w:r>
    </w:p>
    <w:p w:rsidR="000C5787" w:rsidRDefault="000C5787" w:rsidP="000C5787"/>
    <w:p w:rsidR="000C5787" w:rsidRPr="000C5787" w:rsidRDefault="000C5787" w:rsidP="000C5787">
      <w:pPr>
        <w:rPr>
          <w:b/>
        </w:rPr>
      </w:pPr>
      <w:proofErr w:type="gramStart"/>
      <w:r w:rsidRPr="000C5787">
        <w:rPr>
          <w:b/>
        </w:rPr>
        <w:t>visibility:hidden</w:t>
      </w:r>
      <w:proofErr w:type="gramEnd"/>
    </w:p>
    <w:p w:rsidR="000C5787" w:rsidRDefault="000C5787" w:rsidP="000C5787"/>
    <w:tbl>
      <w:tblPr>
        <w:tblStyle w:val="a5"/>
        <w:tblW w:w="0" w:type="auto"/>
        <w:tblLook w:val="04A0" w:firstRow="1" w:lastRow="0" w:firstColumn="1" w:lastColumn="0" w:noHBand="0" w:noVBand="1"/>
      </w:tblPr>
      <w:tblGrid>
        <w:gridCol w:w="8290"/>
      </w:tblGrid>
      <w:tr w:rsidR="000C5787" w:rsidTr="000C5787">
        <w:tc>
          <w:tcPr>
            <w:tcW w:w="8290" w:type="dxa"/>
          </w:tcPr>
          <w:p w:rsidR="000C5787" w:rsidRDefault="000C5787" w:rsidP="000C5787">
            <w:proofErr w:type="gramStart"/>
            <w:r>
              <w:t>.element</w:t>
            </w:r>
            <w:proofErr w:type="gramEnd"/>
            <w:r>
              <w:t>-invisible {</w:t>
            </w:r>
          </w:p>
          <w:p w:rsidR="000C5787" w:rsidRDefault="000C5787" w:rsidP="000C5787">
            <w:r>
              <w:t xml:space="preserve">  visibility: hidden;</w:t>
            </w:r>
          </w:p>
          <w:p w:rsidR="000C5787" w:rsidRDefault="000C5787" w:rsidP="000C5787">
            <w:r>
              <w:t>}</w:t>
            </w:r>
          </w:p>
        </w:tc>
      </w:tr>
    </w:tbl>
    <w:p w:rsidR="000C5787" w:rsidRDefault="000C5787" w:rsidP="000C5787"/>
    <w:p w:rsidR="000C5787" w:rsidRDefault="000C5787" w:rsidP="000C5787">
      <w:r>
        <w:t>使用visibility: hidden也可以隐藏元素，这个元素同时也不能被读屏器访问，但是与display: none不同的是，前者隐藏后占据空间。另外display: none和visibility: hidden可以对屏幕外的内容进行焦点管理，这部分内容的详细介绍在焦点管理一文中详细介绍。</w:t>
      </w:r>
    </w:p>
    <w:p w:rsidR="000C5787" w:rsidRDefault="000C5787" w:rsidP="000C5787"/>
    <w:p w:rsidR="000C5787" w:rsidRPr="004934B0" w:rsidRDefault="000C5787" w:rsidP="00CC327D">
      <w:pPr>
        <w:pStyle w:val="a3"/>
        <w:numPr>
          <w:ilvl w:val="0"/>
          <w:numId w:val="24"/>
        </w:numPr>
        <w:ind w:firstLineChars="0"/>
        <w:rPr>
          <w:b/>
        </w:rPr>
      </w:pPr>
      <w:r w:rsidRPr="004934B0">
        <w:rPr>
          <w:b/>
        </w:rPr>
        <w:t>小结</w:t>
      </w:r>
    </w:p>
    <w:p w:rsidR="000C5787" w:rsidRDefault="000C5787" w:rsidP="000C5787">
      <w:r>
        <w:t>在上面罗列的7种隐藏元素的方法中，我们应该如何进行选择呢？其实非常简单，开发者可以直接根据是否对正常用户可见以及是否对读屏软件可见进行判断，</w:t>
      </w:r>
      <w:r>
        <w:lastRenderedPageBreak/>
        <w:t>从而在第2节开始的表格中直接选出适用的方法。</w:t>
      </w:r>
    </w:p>
    <w:p w:rsidR="004934B0" w:rsidRDefault="004934B0" w:rsidP="000C5787"/>
    <w:p w:rsidR="004934B0" w:rsidRDefault="00251F4A" w:rsidP="0081748F">
      <w:pPr>
        <w:pStyle w:val="4"/>
      </w:pPr>
      <w:r>
        <w:rPr>
          <w:rFonts w:hint="eastAsia"/>
        </w:rPr>
        <w:t>2</w:t>
      </w:r>
      <w:r>
        <w:t>.</w:t>
      </w:r>
      <w:r w:rsidR="0081748F">
        <w:t>2.4</w:t>
      </w:r>
      <w:r>
        <w:t xml:space="preserve">.3. </w:t>
      </w:r>
      <w:r>
        <w:rPr>
          <w:rFonts w:hint="eastAsia"/>
        </w:rPr>
        <w:t>异步内容的更新及提醒</w:t>
      </w:r>
    </w:p>
    <w:p w:rsidR="009174C8" w:rsidRDefault="009174C8" w:rsidP="009174C8">
      <w:r>
        <w:t>使用JavaScript，可以动态地更改页面的某些部分，而不需要重新加载整个页面，这些更改对于视觉正常的用户通常是可视的，但是对于使用读屏软件的用户来说，这一视觉上的变化并不能直接通过读屏软件传达。</w:t>
      </w:r>
    </w:p>
    <w:p w:rsidR="009174C8" w:rsidRDefault="009174C8" w:rsidP="009174C8"/>
    <w:p w:rsidR="009174C8" w:rsidRDefault="009174C8" w:rsidP="009174C8">
      <w:r>
        <w:t>考虑到无需重新加载页面即可更新的动态内容，通常是一个区域，为了能让这些内容的更新被使用读屏软件的用户知晓，我们将这些区域标记为live region。在实际应用中，live region一般用作消息提醒，比如打开Twitter，右键页面审查元素，你会发现：</w:t>
      </w:r>
    </w:p>
    <w:p w:rsidR="009174C8" w:rsidRDefault="009174C8" w:rsidP="009174C8"/>
    <w:tbl>
      <w:tblPr>
        <w:tblStyle w:val="a5"/>
        <w:tblW w:w="0" w:type="auto"/>
        <w:tblLook w:val="04A0" w:firstRow="1" w:lastRow="0" w:firstColumn="1" w:lastColumn="0" w:noHBand="0" w:noVBand="1"/>
      </w:tblPr>
      <w:tblGrid>
        <w:gridCol w:w="8290"/>
      </w:tblGrid>
      <w:tr w:rsidR="00DD65C3" w:rsidTr="00DD65C3">
        <w:tc>
          <w:tcPr>
            <w:tcW w:w="8290" w:type="dxa"/>
          </w:tcPr>
          <w:p w:rsidR="00DD65C3" w:rsidRDefault="00DD65C3" w:rsidP="00DD65C3">
            <w:r>
              <w:t>&lt;div id="sr-event-log" class="visuallyhidden" aria-live="polite"&gt;</w:t>
            </w:r>
          </w:p>
          <w:p w:rsidR="00DD65C3" w:rsidRDefault="00DD65C3" w:rsidP="00DD65C3">
            <w:r>
              <w:t xml:space="preserve">    &lt;p&gt;有新的推文，按 . 以查看它们。&lt;/p&gt;</w:t>
            </w:r>
          </w:p>
          <w:p w:rsidR="00DD65C3" w:rsidRDefault="00DD65C3" w:rsidP="00DD65C3">
            <w:r>
              <w:t>&lt;/div&gt;</w:t>
            </w:r>
          </w:p>
        </w:tc>
      </w:tr>
    </w:tbl>
    <w:p w:rsidR="009174C8" w:rsidRDefault="009174C8" w:rsidP="009174C8"/>
    <w:p w:rsidR="009174C8" w:rsidRDefault="009174C8" w:rsidP="009174C8">
      <w:r>
        <w:t>虽然在网页中你看不到这段内容（因为class="visuallyhidden"，具体说明请见</w:t>
      </w:r>
      <w:r w:rsidR="00DD65C3">
        <w:rPr>
          <w:rFonts w:hint="eastAsia"/>
        </w:rPr>
        <w:t>2</w:t>
      </w:r>
      <w:r w:rsidR="00DD65C3">
        <w:t xml:space="preserve">.5.2 </w:t>
      </w:r>
      <w:r w:rsidR="00DD65C3">
        <w:rPr>
          <w:rFonts w:hint="eastAsia"/>
        </w:rPr>
        <w:t>元素的隐藏</w:t>
      </w:r>
      <w:r>
        <w:t>），但是读屏软件（screen reader）可以在新Tweet出现时，朗读”有新的推文，按 . 以查看它们。“</w:t>
      </w:r>
    </w:p>
    <w:p w:rsidR="009174C8" w:rsidRDefault="009174C8" w:rsidP="009174C8"/>
    <w:p w:rsidR="009174C8" w:rsidRPr="00DD65C3" w:rsidRDefault="009174C8" w:rsidP="00DD65C3">
      <w:pPr>
        <w:pStyle w:val="a3"/>
        <w:numPr>
          <w:ilvl w:val="0"/>
          <w:numId w:val="26"/>
        </w:numPr>
        <w:ind w:firstLineChars="0"/>
        <w:rPr>
          <w:b/>
        </w:rPr>
      </w:pPr>
      <w:r w:rsidRPr="00DD65C3">
        <w:rPr>
          <w:b/>
        </w:rPr>
        <w:t>live region区块</w:t>
      </w:r>
    </w:p>
    <w:p w:rsidR="009174C8" w:rsidRPr="00DD65C3" w:rsidRDefault="009174C8" w:rsidP="009174C8">
      <w:pPr>
        <w:rPr>
          <w:b/>
        </w:rPr>
      </w:pPr>
      <w:r w:rsidRPr="00DD65C3">
        <w:rPr>
          <w:b/>
        </w:rPr>
        <w:t>aria-live属性</w:t>
      </w:r>
    </w:p>
    <w:p w:rsidR="00251F4A" w:rsidRDefault="009174C8" w:rsidP="009174C8">
      <w:r>
        <w:t>ARIA提供了aria-live这个属性来设定在网页更新时，该如何通知读屏软件使用者，下面是aria-live属性三种可以选用的设定：</w:t>
      </w:r>
    </w:p>
    <w:p w:rsidR="00251F4A" w:rsidRDefault="00251F4A" w:rsidP="000C5787"/>
    <w:tbl>
      <w:tblPr>
        <w:tblStyle w:val="a5"/>
        <w:tblW w:w="0" w:type="auto"/>
        <w:tblLook w:val="04A0" w:firstRow="1" w:lastRow="0" w:firstColumn="1" w:lastColumn="0" w:noHBand="0" w:noVBand="1"/>
      </w:tblPr>
      <w:tblGrid>
        <w:gridCol w:w="1975"/>
        <w:gridCol w:w="6315"/>
      </w:tblGrid>
      <w:tr w:rsidR="00DD65C3" w:rsidTr="00DD65C3">
        <w:tc>
          <w:tcPr>
            <w:tcW w:w="1975" w:type="dxa"/>
          </w:tcPr>
          <w:p w:rsidR="00DD65C3" w:rsidRPr="00DD65C3" w:rsidRDefault="00DD65C3" w:rsidP="00DD65C3">
            <w:pPr>
              <w:jc w:val="center"/>
              <w:rPr>
                <w:b/>
              </w:rPr>
            </w:pPr>
            <w:r w:rsidRPr="00DD65C3">
              <w:rPr>
                <w:b/>
              </w:rPr>
              <w:t>aria-live属性值</w:t>
            </w:r>
          </w:p>
        </w:tc>
        <w:tc>
          <w:tcPr>
            <w:tcW w:w="6315" w:type="dxa"/>
          </w:tcPr>
          <w:p w:rsidR="00DD65C3" w:rsidRPr="00DD65C3" w:rsidRDefault="00DD65C3" w:rsidP="00DD65C3">
            <w:pPr>
              <w:jc w:val="center"/>
              <w:rPr>
                <w:b/>
              </w:rPr>
            </w:pPr>
            <w:r w:rsidRPr="00DD65C3">
              <w:rPr>
                <w:b/>
              </w:rPr>
              <w:t>使用场景</w:t>
            </w:r>
          </w:p>
        </w:tc>
      </w:tr>
      <w:tr w:rsidR="00DD65C3" w:rsidTr="00DD65C3">
        <w:tc>
          <w:tcPr>
            <w:tcW w:w="1975" w:type="dxa"/>
          </w:tcPr>
          <w:p w:rsidR="00DD65C3" w:rsidRPr="00906C6D" w:rsidRDefault="00DD65C3" w:rsidP="00DD65C3">
            <w:r w:rsidRPr="00906C6D">
              <w:t>off</w:t>
            </w:r>
          </w:p>
        </w:tc>
        <w:tc>
          <w:tcPr>
            <w:tcW w:w="6315" w:type="dxa"/>
          </w:tcPr>
          <w:p w:rsidR="00DD65C3" w:rsidRPr="00906C6D" w:rsidRDefault="00DD65C3" w:rsidP="00DD65C3">
            <w:r w:rsidRPr="00906C6D">
              <w:t>默认值，表明一个区域不是实时的，不会报读变化</w:t>
            </w:r>
          </w:p>
        </w:tc>
      </w:tr>
      <w:tr w:rsidR="00DD65C3" w:rsidTr="00DD65C3">
        <w:tc>
          <w:tcPr>
            <w:tcW w:w="1975" w:type="dxa"/>
          </w:tcPr>
          <w:p w:rsidR="00DD65C3" w:rsidRPr="00906C6D" w:rsidRDefault="00DD65C3" w:rsidP="00DD65C3">
            <w:r w:rsidRPr="00906C6D">
              <w:t>polite</w:t>
            </w:r>
          </w:p>
        </w:tc>
        <w:tc>
          <w:tcPr>
            <w:tcW w:w="6315" w:type="dxa"/>
          </w:tcPr>
          <w:p w:rsidR="00DD65C3" w:rsidRPr="00906C6D" w:rsidRDefault="00DD65C3" w:rsidP="00DD65C3">
            <w:r w:rsidRPr="00906C6D">
              <w:t>更新内容应当在适当时刻报读，比如在用户停止输入时</w:t>
            </w:r>
          </w:p>
        </w:tc>
      </w:tr>
      <w:tr w:rsidR="00DD65C3" w:rsidTr="00DD65C3">
        <w:tc>
          <w:tcPr>
            <w:tcW w:w="1975" w:type="dxa"/>
          </w:tcPr>
          <w:p w:rsidR="00DD65C3" w:rsidRPr="00906C6D" w:rsidRDefault="00DD65C3" w:rsidP="00DD65C3">
            <w:r w:rsidRPr="00906C6D">
              <w:t>assertive</w:t>
            </w:r>
          </w:p>
        </w:tc>
        <w:tc>
          <w:tcPr>
            <w:tcW w:w="6315" w:type="dxa"/>
          </w:tcPr>
          <w:p w:rsidR="00DD65C3" w:rsidRDefault="00DD65C3" w:rsidP="00DD65C3">
            <w:r w:rsidRPr="00906C6D">
              <w:t>立即向用户报读更新内容。由于这是突兀的，assertive值应当仅用于更新内容是重要的，应立即通知给用户的情况</w:t>
            </w:r>
          </w:p>
        </w:tc>
      </w:tr>
    </w:tbl>
    <w:p w:rsidR="00DD65C3" w:rsidRDefault="00DD65C3" w:rsidP="000C5787"/>
    <w:p w:rsidR="00C04D53" w:rsidRDefault="00C04D53" w:rsidP="00C04D53">
      <w:r>
        <w:lastRenderedPageBreak/>
        <w:t>我们推荐使用aria-live=polite，正如我们在上面的Twitter的例子中看到的那样，他们也使用了aria-live=polite的选项。</w:t>
      </w:r>
    </w:p>
    <w:p w:rsidR="00C04D53" w:rsidRDefault="00C04D53" w:rsidP="00C04D53"/>
    <w:p w:rsidR="00C04D53" w:rsidRDefault="00C04D53" w:rsidP="00C04D53">
      <w:r>
        <w:t>aria-live=assertive常用在一些错误提示的场景，有时也用于即时反馈信息，比如在</w:t>
      </w:r>
      <w:hyperlink r:id="rId40" w:history="1">
        <w:r w:rsidRPr="00C04D53">
          <w:rPr>
            <w:rStyle w:val="a4"/>
          </w:rPr>
          <w:t>阿联酋航空的购票官网</w:t>
        </w:r>
      </w:hyperlink>
      <w:r>
        <w:t>上，有如下代码：</w:t>
      </w:r>
    </w:p>
    <w:p w:rsidR="00C04D53" w:rsidRDefault="00C04D53" w:rsidP="00C04D53"/>
    <w:tbl>
      <w:tblPr>
        <w:tblStyle w:val="a5"/>
        <w:tblW w:w="0" w:type="auto"/>
        <w:tblLook w:val="04A0" w:firstRow="1" w:lastRow="0" w:firstColumn="1" w:lastColumn="0" w:noHBand="0" w:noVBand="1"/>
      </w:tblPr>
      <w:tblGrid>
        <w:gridCol w:w="8290"/>
      </w:tblGrid>
      <w:tr w:rsidR="00C04D53" w:rsidTr="00C04D53">
        <w:tc>
          <w:tcPr>
            <w:tcW w:w="8290" w:type="dxa"/>
          </w:tcPr>
          <w:p w:rsidR="00C04D53" w:rsidRDefault="00C04D53" w:rsidP="00C04D53">
            <w:r>
              <w:t xml:space="preserve">&lt;div aria-live="assertive" </w:t>
            </w:r>
          </w:p>
          <w:p w:rsidR="00C04D53" w:rsidRDefault="00C04D53" w:rsidP="00C04D53">
            <w:r>
              <w:t xml:space="preserve">    class="screen-reader-text" </w:t>
            </w:r>
          </w:p>
          <w:p w:rsidR="00C04D53" w:rsidRDefault="00C04D53" w:rsidP="00C04D53">
            <w:r>
              <w:t xml:space="preserve">    id="search-flight-departure"&gt;</w:t>
            </w:r>
          </w:p>
          <w:p w:rsidR="00C04D53" w:rsidRDefault="00C04D53" w:rsidP="00C04D53">
            <w:r>
              <w:t xml:space="preserve">    2 找到的结果</w:t>
            </w:r>
          </w:p>
          <w:p w:rsidR="00C04D53" w:rsidRDefault="00C04D53" w:rsidP="00C04D53">
            <w:r>
              <w:t>&lt;/div&gt;</w:t>
            </w:r>
          </w:p>
        </w:tc>
      </w:tr>
    </w:tbl>
    <w:p w:rsidR="00C04D53" w:rsidRDefault="00C04D53" w:rsidP="00C04D53"/>
    <w:p w:rsidR="00C04D53" w:rsidRDefault="00C04D53" w:rsidP="00C04D53">
      <w:r>
        <w:t>这部分HTML代码对应的是购票官网上的出发地搜索框的提示信息，在aria-live=assertive模式下，使用者在输入地名进行搜索时，读屏器能即时给出反馈，朗读此时有几个找到的结果。</w:t>
      </w:r>
    </w:p>
    <w:p w:rsidR="00C04D53" w:rsidRDefault="00C04D53" w:rsidP="00C04D53"/>
    <w:p w:rsidR="00C04D53" w:rsidRDefault="00C04D53" w:rsidP="00C04D53">
      <w:r>
        <w:t>另外需要开发者注意的是，屏幕阅读器在阅读多条信息更新时，会根据不同的aria-live设定值做出不同的反馈，比如下面的字数统计场景：</w:t>
      </w:r>
    </w:p>
    <w:p w:rsidR="00C04D53" w:rsidRDefault="00C04D53" w:rsidP="00C04D53"/>
    <w:tbl>
      <w:tblPr>
        <w:tblStyle w:val="a5"/>
        <w:tblW w:w="0" w:type="auto"/>
        <w:tblLook w:val="04A0" w:firstRow="1" w:lastRow="0" w:firstColumn="1" w:lastColumn="0" w:noHBand="0" w:noVBand="1"/>
      </w:tblPr>
      <w:tblGrid>
        <w:gridCol w:w="8290"/>
      </w:tblGrid>
      <w:tr w:rsidR="00C04D53" w:rsidTr="00C04D53">
        <w:tc>
          <w:tcPr>
            <w:tcW w:w="8290" w:type="dxa"/>
          </w:tcPr>
          <w:p w:rsidR="00C04D53" w:rsidRDefault="00C04D53" w:rsidP="00C04D53">
            <w:r>
              <w:t>&lt;p aria-atomic="true" aria-live="polite"&gt;</w:t>
            </w:r>
          </w:p>
          <w:p w:rsidR="00C04D53" w:rsidRDefault="00C04D53" w:rsidP="00C04D53">
            <w:r>
              <w:t xml:space="preserve">  There is &lt;span id="num"&gt;0&lt;/span&gt; characters.</w:t>
            </w:r>
          </w:p>
          <w:p w:rsidR="00C04D53" w:rsidRDefault="00C04D53" w:rsidP="00C04D53">
            <w:r>
              <w:t>&lt;p&gt;</w:t>
            </w:r>
          </w:p>
        </w:tc>
      </w:tr>
    </w:tbl>
    <w:p w:rsidR="00C04D53" w:rsidRDefault="00C04D53" w:rsidP="00C04D53"/>
    <w:p w:rsidR="00C04D53" w:rsidRDefault="00C04D53" w:rsidP="00C04D53">
      <w:r>
        <w:t>当在输入框输了三个字符abc后，aria-live=polite会给出如下提示：</w:t>
      </w:r>
    </w:p>
    <w:p w:rsidR="00C04D53" w:rsidRDefault="00C04D53" w:rsidP="00C04D53"/>
    <w:tbl>
      <w:tblPr>
        <w:tblStyle w:val="a5"/>
        <w:tblW w:w="0" w:type="auto"/>
        <w:tblLook w:val="04A0" w:firstRow="1" w:lastRow="0" w:firstColumn="1" w:lastColumn="0" w:noHBand="0" w:noVBand="1"/>
      </w:tblPr>
      <w:tblGrid>
        <w:gridCol w:w="8290"/>
      </w:tblGrid>
      <w:tr w:rsidR="00C04D53" w:rsidTr="00C04D53">
        <w:tc>
          <w:tcPr>
            <w:tcW w:w="8290" w:type="dxa"/>
          </w:tcPr>
          <w:p w:rsidR="00C04D53" w:rsidRDefault="00C04D53" w:rsidP="00C04D53">
            <w:r>
              <w:t>abc</w:t>
            </w:r>
          </w:p>
          <w:p w:rsidR="00C04D53" w:rsidRDefault="00C04D53" w:rsidP="00C04D53">
            <w:r>
              <w:t>There is 3 characters.</w:t>
            </w:r>
          </w:p>
        </w:tc>
      </w:tr>
    </w:tbl>
    <w:p w:rsidR="00C04D53" w:rsidRDefault="00C04D53" w:rsidP="00C04D53"/>
    <w:p w:rsidR="00C04D53" w:rsidRDefault="00C04D53" w:rsidP="00C04D53">
      <w:r>
        <w:t>而aria-live=assertive则会给出如下提示：</w:t>
      </w:r>
    </w:p>
    <w:p w:rsidR="00C04D53" w:rsidRDefault="00C04D53" w:rsidP="00C04D53"/>
    <w:tbl>
      <w:tblPr>
        <w:tblStyle w:val="a5"/>
        <w:tblW w:w="0" w:type="auto"/>
        <w:tblLook w:val="04A0" w:firstRow="1" w:lastRow="0" w:firstColumn="1" w:lastColumn="0" w:noHBand="0" w:noVBand="1"/>
      </w:tblPr>
      <w:tblGrid>
        <w:gridCol w:w="8290"/>
      </w:tblGrid>
      <w:tr w:rsidR="00271485" w:rsidTr="00271485">
        <w:tc>
          <w:tcPr>
            <w:tcW w:w="8290" w:type="dxa"/>
          </w:tcPr>
          <w:p w:rsidR="00271485" w:rsidRDefault="00271485" w:rsidP="00271485">
            <w:r>
              <w:t>a</w:t>
            </w:r>
          </w:p>
          <w:p w:rsidR="00271485" w:rsidRDefault="00271485" w:rsidP="00271485">
            <w:r>
              <w:t xml:space="preserve">There is 1 </w:t>
            </w:r>
            <w:proofErr w:type="gramStart"/>
            <w:r>
              <w:t>characters</w:t>
            </w:r>
            <w:proofErr w:type="gramEnd"/>
            <w:r>
              <w:t>.</w:t>
            </w:r>
          </w:p>
          <w:p w:rsidR="00271485" w:rsidRDefault="00271485" w:rsidP="00271485">
            <w:r>
              <w:lastRenderedPageBreak/>
              <w:t>b</w:t>
            </w:r>
          </w:p>
          <w:p w:rsidR="00271485" w:rsidRDefault="00271485" w:rsidP="00271485">
            <w:r>
              <w:t>There is 2 characters.</w:t>
            </w:r>
          </w:p>
          <w:p w:rsidR="00271485" w:rsidRDefault="00271485" w:rsidP="00271485">
            <w:r>
              <w:t>c</w:t>
            </w:r>
          </w:p>
          <w:p w:rsidR="00271485" w:rsidRDefault="00271485" w:rsidP="00271485">
            <w:r>
              <w:t>There is 3 characters.</w:t>
            </w:r>
          </w:p>
        </w:tc>
      </w:tr>
    </w:tbl>
    <w:p w:rsidR="00C04D53" w:rsidRDefault="00C04D53" w:rsidP="00C04D53"/>
    <w:p w:rsidR="00C04D53" w:rsidRPr="00271485" w:rsidRDefault="00C04D53" w:rsidP="00C04D53">
      <w:pPr>
        <w:rPr>
          <w:b/>
        </w:rPr>
      </w:pPr>
      <w:r w:rsidRPr="00271485">
        <w:rPr>
          <w:b/>
        </w:rPr>
        <w:t>aria-atomic属性</w:t>
      </w:r>
    </w:p>
    <w:p w:rsidR="00C04D53" w:rsidRDefault="00C04D53" w:rsidP="00C04D53">
      <w:r>
        <w:t>aria-atomic是live region的非必要属性，它的取值可以是true或者false。</w:t>
      </w:r>
    </w:p>
    <w:p w:rsidR="00C04D53" w:rsidRDefault="00C04D53" w:rsidP="00C04D53"/>
    <w:p w:rsidR="00C04D53" w:rsidRDefault="00C04D53" w:rsidP="00C04D53">
      <w:r>
        <w:t>当aria-atomic=true时，live region更新后，辅助技术将把整个live region作为整体进行通报；若aria-atomic=false时，辅助技术只通报live region中更改的部分，比如我们可以在Safari浏览器中测试：</w:t>
      </w:r>
    </w:p>
    <w:p w:rsidR="00C04D53" w:rsidRDefault="00C04D53" w:rsidP="00C04D53"/>
    <w:tbl>
      <w:tblPr>
        <w:tblStyle w:val="a5"/>
        <w:tblW w:w="0" w:type="auto"/>
        <w:tblLook w:val="04A0" w:firstRow="1" w:lastRow="0" w:firstColumn="1" w:lastColumn="0" w:noHBand="0" w:noVBand="1"/>
      </w:tblPr>
      <w:tblGrid>
        <w:gridCol w:w="8290"/>
      </w:tblGrid>
      <w:tr w:rsidR="00271485" w:rsidTr="00271485">
        <w:tc>
          <w:tcPr>
            <w:tcW w:w="8290" w:type="dxa"/>
          </w:tcPr>
          <w:p w:rsidR="00271485" w:rsidRDefault="00271485" w:rsidP="00271485">
            <w:r>
              <w:t>&lt;p aria-atomic="true" aria-live="polite"&gt;</w:t>
            </w:r>
          </w:p>
          <w:p w:rsidR="00271485" w:rsidRDefault="00271485" w:rsidP="00271485">
            <w:r>
              <w:t xml:space="preserve">  Today is &lt;span id="day"&gt;Monday&lt;/span&gt;</w:t>
            </w:r>
          </w:p>
          <w:p w:rsidR="00271485" w:rsidRDefault="00271485" w:rsidP="00271485">
            <w:r>
              <w:t>&lt;p&gt;</w:t>
            </w:r>
          </w:p>
          <w:p w:rsidR="00271485" w:rsidRDefault="00271485" w:rsidP="00271485">
            <w:r>
              <w:t>// 若 Monday 变成了 Friday，</w:t>
            </w:r>
          </w:p>
          <w:p w:rsidR="00271485" w:rsidRDefault="00271485" w:rsidP="00271485">
            <w:r>
              <w:t>// aria-atomic=“true”  朗读为“ Today is Friday ”</w:t>
            </w:r>
          </w:p>
          <w:p w:rsidR="00271485" w:rsidRDefault="00271485" w:rsidP="00271485">
            <w:r>
              <w:t>// aria-atomic=“false” 朗读为“ Friday ”</w:t>
            </w:r>
          </w:p>
        </w:tc>
      </w:tr>
    </w:tbl>
    <w:p w:rsidR="00C04D53" w:rsidRDefault="00C04D53" w:rsidP="00C04D53"/>
    <w:p w:rsidR="00C04D53" w:rsidRPr="00271485" w:rsidRDefault="00C04D53" w:rsidP="00C04D53">
      <w:pPr>
        <w:rPr>
          <w:b/>
        </w:rPr>
      </w:pPr>
      <w:r w:rsidRPr="00271485">
        <w:rPr>
          <w:b/>
        </w:rPr>
        <w:t>aria-busy属性</w:t>
      </w:r>
    </w:p>
    <w:p w:rsidR="00C04D53" w:rsidRDefault="00C04D53" w:rsidP="00C04D53">
      <w:r>
        <w:t>aria-busy也是live region的非必要属性，它的取值可以是true或者false。aria-busy=true时，区块的更新不会马上通知使用者，当aria-busy被置为false时，这些更新才会被通知给使用者。比如以下场景，ul有多个地方需要修改：</w:t>
      </w:r>
    </w:p>
    <w:p w:rsidR="00C04D53" w:rsidRDefault="00C04D53" w:rsidP="00C04D53"/>
    <w:tbl>
      <w:tblPr>
        <w:tblStyle w:val="a5"/>
        <w:tblW w:w="0" w:type="auto"/>
        <w:tblLook w:val="04A0" w:firstRow="1" w:lastRow="0" w:firstColumn="1" w:lastColumn="0" w:noHBand="0" w:noVBand="1"/>
      </w:tblPr>
      <w:tblGrid>
        <w:gridCol w:w="8290"/>
      </w:tblGrid>
      <w:tr w:rsidR="00271485" w:rsidTr="00271485">
        <w:tc>
          <w:tcPr>
            <w:tcW w:w="8290" w:type="dxa"/>
          </w:tcPr>
          <w:p w:rsidR="00271485" w:rsidRDefault="00271485" w:rsidP="00271485">
            <w:r>
              <w:t xml:space="preserve">&lt;ul aria-atomic="true" </w:t>
            </w:r>
          </w:p>
          <w:p w:rsidR="00271485" w:rsidRDefault="00271485" w:rsidP="00271485">
            <w:r>
              <w:t xml:space="preserve">    aria-busy="true" </w:t>
            </w:r>
          </w:p>
          <w:p w:rsidR="00271485" w:rsidRDefault="00271485" w:rsidP="00271485">
            <w:r>
              <w:t xml:space="preserve">    aria-live="polite"&gt;</w:t>
            </w:r>
          </w:p>
        </w:tc>
      </w:tr>
    </w:tbl>
    <w:p w:rsidR="00271485" w:rsidRDefault="00271485" w:rsidP="00C04D53"/>
    <w:p w:rsidR="00C04D53" w:rsidRDefault="00C04D53" w:rsidP="00C04D53">
      <w:r>
        <w:t>我们可以先将aria-busy设为true, 等到全部内容更新完毕后再设成false，这样可以避免辅助工具在区域内容更新完毕前不断提醒使用者。</w:t>
      </w:r>
    </w:p>
    <w:p w:rsidR="00C04D53" w:rsidRDefault="00C04D53" w:rsidP="00C04D53"/>
    <w:p w:rsidR="00C04D53" w:rsidRPr="00271485" w:rsidRDefault="00C04D53" w:rsidP="00C04D53">
      <w:pPr>
        <w:rPr>
          <w:b/>
        </w:rPr>
      </w:pPr>
      <w:r w:rsidRPr="00271485">
        <w:rPr>
          <w:b/>
        </w:rPr>
        <w:t>aria-relevant屬性</w:t>
      </w:r>
    </w:p>
    <w:p w:rsidR="00C04D53" w:rsidRDefault="00C04D53" w:rsidP="00C04D53">
      <w:r>
        <w:lastRenderedPageBreak/>
        <w:t>aria-relevant也是live region的非必要属性，用来表示要对live region的哪些变化做出反应，默认情况下aria-relevant="text additions"，它的取值可以是以下属性的集合，采用空格分割：</w:t>
      </w:r>
    </w:p>
    <w:p w:rsidR="00271485" w:rsidRDefault="00271485" w:rsidP="00C04D53"/>
    <w:tbl>
      <w:tblPr>
        <w:tblStyle w:val="a5"/>
        <w:tblW w:w="0" w:type="auto"/>
        <w:tblLook w:val="04A0" w:firstRow="1" w:lastRow="0" w:firstColumn="1" w:lastColumn="0" w:noHBand="0" w:noVBand="1"/>
      </w:tblPr>
      <w:tblGrid>
        <w:gridCol w:w="2695"/>
        <w:gridCol w:w="5595"/>
      </w:tblGrid>
      <w:tr w:rsidR="00271485" w:rsidTr="004A6358">
        <w:tc>
          <w:tcPr>
            <w:tcW w:w="2695" w:type="dxa"/>
          </w:tcPr>
          <w:p w:rsidR="00271485" w:rsidRPr="00271485" w:rsidRDefault="00271485" w:rsidP="00271485">
            <w:pPr>
              <w:jc w:val="center"/>
              <w:rPr>
                <w:b/>
              </w:rPr>
            </w:pPr>
            <w:r w:rsidRPr="00271485">
              <w:rPr>
                <w:b/>
              </w:rPr>
              <w:t>aria-relevant属性值</w:t>
            </w:r>
          </w:p>
        </w:tc>
        <w:tc>
          <w:tcPr>
            <w:tcW w:w="5595" w:type="dxa"/>
          </w:tcPr>
          <w:p w:rsidR="00271485" w:rsidRPr="00271485" w:rsidRDefault="00271485" w:rsidP="00271485">
            <w:pPr>
              <w:jc w:val="center"/>
              <w:rPr>
                <w:b/>
              </w:rPr>
            </w:pPr>
            <w:r w:rsidRPr="00271485">
              <w:rPr>
                <w:b/>
              </w:rPr>
              <w:t>需要做出反应的变化</w:t>
            </w:r>
          </w:p>
        </w:tc>
      </w:tr>
      <w:tr w:rsidR="00271485" w:rsidTr="004A6358">
        <w:tc>
          <w:tcPr>
            <w:tcW w:w="2695" w:type="dxa"/>
          </w:tcPr>
          <w:p w:rsidR="00271485" w:rsidRPr="003F2986" w:rsidRDefault="00271485" w:rsidP="00271485">
            <w:r w:rsidRPr="003F2986">
              <w:t>additions</w:t>
            </w:r>
          </w:p>
        </w:tc>
        <w:tc>
          <w:tcPr>
            <w:tcW w:w="5595" w:type="dxa"/>
          </w:tcPr>
          <w:p w:rsidR="00271485" w:rsidRPr="003F2986" w:rsidRDefault="00271485" w:rsidP="00271485">
            <w:r w:rsidRPr="003F2986">
              <w:t>live region区块内有新增的DOM节点</w:t>
            </w:r>
          </w:p>
        </w:tc>
      </w:tr>
      <w:tr w:rsidR="00271485" w:rsidTr="004A6358">
        <w:tc>
          <w:tcPr>
            <w:tcW w:w="2695" w:type="dxa"/>
          </w:tcPr>
          <w:p w:rsidR="00271485" w:rsidRPr="003F2986" w:rsidRDefault="00271485" w:rsidP="00271485">
            <w:r w:rsidRPr="003F2986">
              <w:t>removals</w:t>
            </w:r>
          </w:p>
        </w:tc>
        <w:tc>
          <w:tcPr>
            <w:tcW w:w="5595" w:type="dxa"/>
          </w:tcPr>
          <w:p w:rsidR="00271485" w:rsidRPr="003F2986" w:rsidRDefault="00271485" w:rsidP="00271485">
            <w:r w:rsidRPr="003F2986">
              <w:t>live region区块内有减少的DOM节点</w:t>
            </w:r>
          </w:p>
        </w:tc>
      </w:tr>
      <w:tr w:rsidR="00271485" w:rsidTr="004A6358">
        <w:tc>
          <w:tcPr>
            <w:tcW w:w="2695" w:type="dxa"/>
          </w:tcPr>
          <w:p w:rsidR="00271485" w:rsidRPr="003F2986" w:rsidRDefault="00271485" w:rsidP="00271485">
            <w:r w:rsidRPr="003F2986">
              <w:t>text</w:t>
            </w:r>
          </w:p>
        </w:tc>
        <w:tc>
          <w:tcPr>
            <w:tcW w:w="5595" w:type="dxa"/>
          </w:tcPr>
          <w:p w:rsidR="00271485" w:rsidRPr="003F2986" w:rsidRDefault="00271485" w:rsidP="00271485">
            <w:r w:rsidRPr="003F2986">
              <w:t>live region区块中有文字变化</w:t>
            </w:r>
          </w:p>
        </w:tc>
      </w:tr>
      <w:tr w:rsidR="00271485" w:rsidTr="004A6358">
        <w:tc>
          <w:tcPr>
            <w:tcW w:w="2695" w:type="dxa"/>
          </w:tcPr>
          <w:p w:rsidR="00271485" w:rsidRPr="003F2986" w:rsidRDefault="00271485" w:rsidP="00271485">
            <w:r w:rsidRPr="003F2986">
              <w:t>all</w:t>
            </w:r>
          </w:p>
        </w:tc>
        <w:tc>
          <w:tcPr>
            <w:tcW w:w="5595" w:type="dxa"/>
          </w:tcPr>
          <w:p w:rsidR="00271485" w:rsidRDefault="00271485" w:rsidP="00271485">
            <w:r w:rsidRPr="003F2986">
              <w:t>上面的所有变化</w:t>
            </w:r>
          </w:p>
        </w:tc>
      </w:tr>
    </w:tbl>
    <w:p w:rsidR="00271485" w:rsidRDefault="00271485" w:rsidP="00C04D53"/>
    <w:p w:rsidR="004A6358" w:rsidRDefault="004A6358" w:rsidP="004A6358">
      <w:r>
        <w:t>比如在下面的例子中，只有在live region区块中增加节点时，辅助技术才会告诉使用者，如果是移除节点或文字内容的变化，就不会告诉使用者：</w:t>
      </w:r>
    </w:p>
    <w:p w:rsidR="004A6358" w:rsidRDefault="004A6358" w:rsidP="004A6358"/>
    <w:tbl>
      <w:tblPr>
        <w:tblStyle w:val="a5"/>
        <w:tblW w:w="0" w:type="auto"/>
        <w:tblLook w:val="04A0" w:firstRow="1" w:lastRow="0" w:firstColumn="1" w:lastColumn="0" w:noHBand="0" w:noVBand="1"/>
      </w:tblPr>
      <w:tblGrid>
        <w:gridCol w:w="8290"/>
      </w:tblGrid>
      <w:tr w:rsidR="004A6358" w:rsidTr="004A6358">
        <w:tc>
          <w:tcPr>
            <w:tcW w:w="8290" w:type="dxa"/>
          </w:tcPr>
          <w:p w:rsidR="004A6358" w:rsidRDefault="004A6358" w:rsidP="004A6358">
            <w:r>
              <w:t>&lt;ul aria-relevant="additions"</w:t>
            </w:r>
          </w:p>
          <w:p w:rsidR="004A6358" w:rsidRDefault="004A6358" w:rsidP="004A6358">
            <w:r>
              <w:t xml:space="preserve">    aria-atomic="true"</w:t>
            </w:r>
          </w:p>
          <w:p w:rsidR="004A6358" w:rsidRDefault="004A6358" w:rsidP="004A6358">
            <w:r>
              <w:t xml:space="preserve">    aria-live="polite"&gt;</w:t>
            </w:r>
          </w:p>
        </w:tc>
      </w:tr>
    </w:tbl>
    <w:p w:rsidR="004A6358" w:rsidRPr="004A6358" w:rsidRDefault="004A6358" w:rsidP="004A6358"/>
    <w:p w:rsidR="004A6358" w:rsidRPr="004A6358" w:rsidRDefault="004A6358" w:rsidP="004A6358">
      <w:pPr>
        <w:pStyle w:val="a3"/>
        <w:numPr>
          <w:ilvl w:val="0"/>
          <w:numId w:val="26"/>
        </w:numPr>
        <w:ind w:firstLineChars="0"/>
        <w:rPr>
          <w:b/>
        </w:rPr>
      </w:pPr>
      <w:r w:rsidRPr="004A6358">
        <w:rPr>
          <w:b/>
        </w:rPr>
        <w:t>实践例子</w:t>
      </w:r>
    </w:p>
    <w:p w:rsidR="004A6358" w:rsidRDefault="004A6358" w:rsidP="004A6358">
      <w:r>
        <w:t>在这一节我们将结合Fusion Design的组件来说明如何实现异步内容更新的提醒，点击此处浏览完整代码与页面demo。</w:t>
      </w:r>
    </w:p>
    <w:p w:rsidR="004A6358" w:rsidRDefault="004A6358" w:rsidP="004A6358"/>
    <w:tbl>
      <w:tblPr>
        <w:tblStyle w:val="a5"/>
        <w:tblW w:w="0" w:type="auto"/>
        <w:tblLook w:val="04A0" w:firstRow="1" w:lastRow="0" w:firstColumn="1" w:lastColumn="0" w:noHBand="0" w:noVBand="1"/>
      </w:tblPr>
      <w:tblGrid>
        <w:gridCol w:w="8290"/>
      </w:tblGrid>
      <w:tr w:rsidR="004A6358" w:rsidTr="004A6358">
        <w:tc>
          <w:tcPr>
            <w:tcW w:w="8290" w:type="dxa"/>
          </w:tcPr>
          <w:p w:rsidR="004A6358" w:rsidRDefault="004A6358" w:rsidP="004A6358">
            <w:r>
              <w:t>&lt;Form&gt;</w:t>
            </w:r>
          </w:p>
          <w:p w:rsidR="004A6358" w:rsidRDefault="004A6358" w:rsidP="004A6358">
            <w:r>
              <w:t xml:space="preserve">    &lt;FormItem label="输入内容:"&gt;</w:t>
            </w:r>
          </w:p>
          <w:p w:rsidR="004A6358" w:rsidRDefault="004A6358" w:rsidP="004A6358">
            <w:r>
              <w:t xml:space="preserve">        &lt;Input.TextArea</w:t>
            </w:r>
          </w:p>
          <w:p w:rsidR="004A6358" w:rsidRDefault="004A6358" w:rsidP="004A6358">
            <w:r>
              <w:t xml:space="preserve">        placeholder="分享生活点滴"</w:t>
            </w:r>
          </w:p>
          <w:p w:rsidR="004A6358" w:rsidRDefault="004A6358" w:rsidP="004A6358">
            <w:r>
              <w:t xml:space="preserve">        name="contents"</w:t>
            </w:r>
          </w:p>
          <w:p w:rsidR="004A6358" w:rsidRDefault="004A6358" w:rsidP="004A6358">
            <w:r>
              <w:t xml:space="preserve">        id="contents"</w:t>
            </w:r>
          </w:p>
          <w:p w:rsidR="004A6358" w:rsidRDefault="004A6358" w:rsidP="004A6358">
            <w:r>
              <w:t xml:space="preserve">        aria-describedby="inputInfo" </w:t>
            </w:r>
          </w:p>
          <w:p w:rsidR="004A6358" w:rsidRDefault="004A6358" w:rsidP="004A6358">
            <w:r>
              <w:t xml:space="preserve">        aria-required="true"</w:t>
            </w:r>
          </w:p>
          <w:p w:rsidR="004A6358" w:rsidRDefault="004A6358" w:rsidP="004A6358">
            <w:r>
              <w:t xml:space="preserve">        onChange={</w:t>
            </w:r>
            <w:proofErr w:type="gramStart"/>
            <w:r>
              <w:t>this.sizeCount</w:t>
            </w:r>
            <w:proofErr w:type="gramEnd"/>
            <w:r>
              <w:t>}</w:t>
            </w:r>
          </w:p>
          <w:p w:rsidR="004A6358" w:rsidRDefault="004A6358" w:rsidP="004A6358">
            <w:r>
              <w:t xml:space="preserve">        /&gt;</w:t>
            </w:r>
          </w:p>
          <w:p w:rsidR="004A6358" w:rsidRDefault="004A6358" w:rsidP="004A6358">
            <w:r>
              <w:t xml:space="preserve">    &lt;/FormItem&gt;</w:t>
            </w:r>
          </w:p>
          <w:p w:rsidR="004A6358" w:rsidRDefault="004A6358" w:rsidP="004A6358"/>
          <w:p w:rsidR="004A6358" w:rsidRDefault="004A6358" w:rsidP="004A6358">
            <w:r>
              <w:t xml:space="preserve">    &lt;FormItem label=" "&gt;</w:t>
            </w:r>
          </w:p>
          <w:p w:rsidR="004A6358" w:rsidRDefault="004A6358" w:rsidP="004A6358">
            <w:r>
              <w:t xml:space="preserve">        &lt;span id="inputInfo" aria-live="polite"&gt;</w:t>
            </w:r>
          </w:p>
          <w:p w:rsidR="004A6358" w:rsidRDefault="004A6358" w:rsidP="004A6358">
            <w:r>
              <w:t xml:space="preserve">        已输入字符:</w:t>
            </w:r>
          </w:p>
          <w:p w:rsidR="004A6358" w:rsidRDefault="004A6358" w:rsidP="004A6358">
            <w:r>
              <w:t xml:space="preserve">        &lt;/span&gt;</w:t>
            </w:r>
          </w:p>
          <w:p w:rsidR="004A6358" w:rsidRDefault="004A6358" w:rsidP="004A6358">
            <w:r>
              <w:t xml:space="preserve">    &lt;/FormItem&gt;</w:t>
            </w:r>
          </w:p>
          <w:p w:rsidR="004A6358" w:rsidRDefault="004A6358" w:rsidP="004A6358">
            <w:r>
              <w:t>&lt;/Form&gt;</w:t>
            </w:r>
          </w:p>
        </w:tc>
      </w:tr>
    </w:tbl>
    <w:p w:rsidR="004A6358" w:rsidRDefault="004A6358" w:rsidP="004A6358"/>
    <w:p w:rsidR="004A6358" w:rsidRDefault="004A6358" w:rsidP="004A6358">
      <w:r>
        <w:t>通过设置aria-live，我们能使得用户输入完一段文字并停止输入后，读屏软件能自动读出下方的提示语句，提示用户当前已经输入了多少字符。</w:t>
      </w:r>
    </w:p>
    <w:p w:rsidR="004A6358" w:rsidRDefault="004A6358" w:rsidP="004A6358"/>
    <w:p w:rsidR="004A6358" w:rsidRDefault="004A6358" w:rsidP="004A6358">
      <w:r>
        <w:t>更多关于内容更新提醒的实践例子可以</w:t>
      </w:r>
      <w:hyperlink r:id="rId41" w:history="1">
        <w:r w:rsidRPr="00B35330">
          <w:rPr>
            <w:rStyle w:val="a4"/>
          </w:rPr>
          <w:t>点击此处</w:t>
        </w:r>
      </w:hyperlink>
      <w:r>
        <w:t>进行尝试。</w:t>
      </w:r>
    </w:p>
    <w:p w:rsidR="00B35330" w:rsidRDefault="00B35330" w:rsidP="004A6358"/>
    <w:p w:rsidR="00B35330" w:rsidRDefault="00B35330" w:rsidP="0081748F">
      <w:pPr>
        <w:pStyle w:val="4"/>
      </w:pPr>
      <w:r>
        <w:rPr>
          <w:rFonts w:hint="eastAsia"/>
        </w:rPr>
        <w:t>2</w:t>
      </w:r>
      <w:r>
        <w:t>.</w:t>
      </w:r>
      <w:r w:rsidR="0081748F">
        <w:t>2.4</w:t>
      </w:r>
      <w:r>
        <w:t>.4</w:t>
      </w:r>
      <w:r>
        <w:rPr>
          <w:rFonts w:hint="eastAsia"/>
        </w:rPr>
        <w:t>.</w:t>
      </w:r>
      <w:r>
        <w:t xml:space="preserve"> </w:t>
      </w:r>
      <w:r>
        <w:rPr>
          <w:rFonts w:hint="eastAsia"/>
        </w:rPr>
        <w:t>焦点管理</w:t>
      </w:r>
    </w:p>
    <w:p w:rsidR="00B35330" w:rsidRPr="00B35330" w:rsidRDefault="00B35330" w:rsidP="00B35330">
      <w:pPr>
        <w:pStyle w:val="a3"/>
        <w:numPr>
          <w:ilvl w:val="0"/>
          <w:numId w:val="27"/>
        </w:numPr>
        <w:ind w:firstLineChars="0"/>
        <w:rPr>
          <w:b/>
        </w:rPr>
      </w:pPr>
      <w:r w:rsidRPr="00B35330">
        <w:rPr>
          <w:b/>
        </w:rPr>
        <w:t>焦点简介</w:t>
      </w:r>
    </w:p>
    <w:p w:rsidR="00B35330" w:rsidRDefault="00B35330" w:rsidP="00B35330">
      <w:r>
        <w:t>网页设计中常说的焦点可以理解为当前操作的对象。打个比方：某超链接获得了焦点，则回车后，浏览器会打开这个超链；再比如输入框获得焦点，我们即可在这输入框中输入文字，如果失去了焦点，就不能在这个输入框输入文字了。</w:t>
      </w:r>
    </w:p>
    <w:p w:rsidR="00B35330" w:rsidRDefault="00B35330" w:rsidP="00B35330"/>
    <w:p w:rsidR="00B35330" w:rsidRDefault="00B35330" w:rsidP="00B35330">
      <w:r>
        <w:t>一些用户（比如使用读屏软件的用户）几乎全靠键盘或其他输入设备来操作计算机。对这些用户而言，焦点至关重要，因为这是他们到达所有屏幕元素的主要途径。因此在一些无障碍页面检查的checklist中会指出所有页面功能应该都能使用键盘来执行，除非是手绘图这种无法使用键盘执行的操作。</w:t>
      </w:r>
    </w:p>
    <w:p w:rsidR="00B35330" w:rsidRDefault="00B35330" w:rsidP="00B35330"/>
    <w:p w:rsidR="00B35330" w:rsidRDefault="00B35330" w:rsidP="00B35330">
      <w:r>
        <w:t>焦点管理做的比较好的网站，能让用户在tab键的帮助下，完全依靠键盘进行页面的浏览操作，比如像阿联酋航空的订票官网。</w:t>
      </w:r>
    </w:p>
    <w:p w:rsidR="00B35330" w:rsidRDefault="00B35330" w:rsidP="00B35330"/>
    <w:p w:rsidR="00B35330" w:rsidRDefault="00B35330" w:rsidP="00B35330">
      <w:r>
        <w:t>使元素获得焦点</w:t>
      </w:r>
    </w:p>
    <w:p w:rsidR="00B35330" w:rsidRDefault="00B35330" w:rsidP="00B35330">
      <w:r>
        <w:t>在默认情况，只有如下元素可以通过tab键获得焦点：</w:t>
      </w:r>
    </w:p>
    <w:p w:rsidR="00B35330" w:rsidRDefault="00B35330" w:rsidP="00B35330"/>
    <w:p w:rsidR="00B35330" w:rsidRDefault="00B35330" w:rsidP="00B35330">
      <w:pPr>
        <w:pStyle w:val="a3"/>
        <w:numPr>
          <w:ilvl w:val="0"/>
          <w:numId w:val="28"/>
        </w:numPr>
        <w:ind w:firstLineChars="0"/>
      </w:pPr>
      <w:r>
        <w:t>有href属性的a</w:t>
      </w:r>
    </w:p>
    <w:p w:rsidR="00B35330" w:rsidRDefault="00B35330" w:rsidP="00B35330">
      <w:pPr>
        <w:pStyle w:val="a3"/>
        <w:numPr>
          <w:ilvl w:val="0"/>
          <w:numId w:val="28"/>
        </w:numPr>
        <w:ind w:firstLineChars="0"/>
      </w:pPr>
      <w:r>
        <w:lastRenderedPageBreak/>
        <w:t>button</w:t>
      </w:r>
    </w:p>
    <w:p w:rsidR="00B35330" w:rsidRDefault="00B35330" w:rsidP="00B35330">
      <w:pPr>
        <w:pStyle w:val="a3"/>
        <w:numPr>
          <w:ilvl w:val="0"/>
          <w:numId w:val="28"/>
        </w:numPr>
        <w:ind w:firstLineChars="0"/>
      </w:pPr>
      <w:r>
        <w:t>input</w:t>
      </w:r>
    </w:p>
    <w:p w:rsidR="00B35330" w:rsidRDefault="00B35330" w:rsidP="00B35330">
      <w:pPr>
        <w:pStyle w:val="a3"/>
        <w:numPr>
          <w:ilvl w:val="0"/>
          <w:numId w:val="28"/>
        </w:numPr>
        <w:ind w:firstLineChars="0"/>
      </w:pPr>
      <w:r>
        <w:t>select</w:t>
      </w:r>
    </w:p>
    <w:p w:rsidR="00B35330" w:rsidRDefault="00B35330" w:rsidP="00B35330">
      <w:pPr>
        <w:pStyle w:val="a3"/>
        <w:numPr>
          <w:ilvl w:val="0"/>
          <w:numId w:val="28"/>
        </w:numPr>
        <w:ind w:firstLineChars="0"/>
      </w:pPr>
      <w:r>
        <w:t>textarea</w:t>
      </w:r>
    </w:p>
    <w:p w:rsidR="00B35330" w:rsidRDefault="00B35330" w:rsidP="00B35330"/>
    <w:p w:rsidR="00B35330" w:rsidRDefault="00B35330" w:rsidP="00B35330">
      <w:r>
        <w:t>其他元素例如div、span等是无法通过tab键获得焦点的，那么怎么样才能获得焦点呢？我们可以为标签加入tabindex属性来使这些元素获得焦点：</w:t>
      </w:r>
    </w:p>
    <w:p w:rsidR="00B35330" w:rsidRDefault="00B35330" w:rsidP="00B35330"/>
    <w:tbl>
      <w:tblPr>
        <w:tblStyle w:val="a5"/>
        <w:tblW w:w="0" w:type="auto"/>
        <w:tblLook w:val="04A0" w:firstRow="1" w:lastRow="0" w:firstColumn="1" w:lastColumn="0" w:noHBand="0" w:noVBand="1"/>
      </w:tblPr>
      <w:tblGrid>
        <w:gridCol w:w="8290"/>
      </w:tblGrid>
      <w:tr w:rsidR="00B35330" w:rsidTr="00B35330">
        <w:tc>
          <w:tcPr>
            <w:tcW w:w="8290" w:type="dxa"/>
          </w:tcPr>
          <w:p w:rsidR="00B35330" w:rsidRDefault="00B35330" w:rsidP="00B35330">
            <w:r w:rsidRPr="00B35330">
              <w:t>&lt;div tabindex="0"&gt;这是能获得焦点的div&lt;/div&gt;</w:t>
            </w:r>
          </w:p>
        </w:tc>
      </w:tr>
    </w:tbl>
    <w:p w:rsidR="00B35330" w:rsidRDefault="00B35330" w:rsidP="00B35330"/>
    <w:p w:rsidR="00B35330" w:rsidRDefault="00B35330" w:rsidP="00B35330">
      <w:r>
        <w:t>tabindex属性的取值范围是0到32767，如果赋值为负数则表示没有焦点标记，通过下面的表格我们可以具体了解tabindex属性不同取值时的功能：</w:t>
      </w:r>
    </w:p>
    <w:p w:rsidR="00B35330" w:rsidRDefault="00B35330" w:rsidP="00B35330"/>
    <w:tbl>
      <w:tblPr>
        <w:tblStyle w:val="a5"/>
        <w:tblW w:w="0" w:type="auto"/>
        <w:tblLook w:val="04A0" w:firstRow="1" w:lastRow="0" w:firstColumn="1" w:lastColumn="0" w:noHBand="0" w:noVBand="1"/>
      </w:tblPr>
      <w:tblGrid>
        <w:gridCol w:w="4145"/>
        <w:gridCol w:w="4145"/>
      </w:tblGrid>
      <w:tr w:rsidR="00B35330" w:rsidTr="00B35330">
        <w:tc>
          <w:tcPr>
            <w:tcW w:w="4145" w:type="dxa"/>
          </w:tcPr>
          <w:p w:rsidR="00B35330" w:rsidRPr="00B35330" w:rsidRDefault="00B35330" w:rsidP="00B35330">
            <w:pPr>
              <w:jc w:val="center"/>
              <w:rPr>
                <w:b/>
              </w:rPr>
            </w:pPr>
            <w:r w:rsidRPr="00B35330">
              <w:rPr>
                <w:b/>
              </w:rPr>
              <w:t>tabindex属性</w:t>
            </w:r>
          </w:p>
        </w:tc>
        <w:tc>
          <w:tcPr>
            <w:tcW w:w="4145" w:type="dxa"/>
          </w:tcPr>
          <w:p w:rsidR="00B35330" w:rsidRPr="00B35330" w:rsidRDefault="00B35330" w:rsidP="00B35330">
            <w:pPr>
              <w:jc w:val="center"/>
              <w:rPr>
                <w:b/>
              </w:rPr>
            </w:pPr>
            <w:r w:rsidRPr="00B35330">
              <w:rPr>
                <w:b/>
              </w:rPr>
              <w:t>是否可通过Tab键获取焦点</w:t>
            </w:r>
          </w:p>
        </w:tc>
      </w:tr>
      <w:tr w:rsidR="00B35330" w:rsidTr="00B35330">
        <w:tc>
          <w:tcPr>
            <w:tcW w:w="4145" w:type="dxa"/>
          </w:tcPr>
          <w:p w:rsidR="00B35330" w:rsidRPr="00E02645" w:rsidRDefault="00B35330" w:rsidP="00B35330">
            <w:r w:rsidRPr="00E02645">
              <w:t>负数（比如tabindex="-1")</w:t>
            </w:r>
          </w:p>
        </w:tc>
        <w:tc>
          <w:tcPr>
            <w:tcW w:w="4145" w:type="dxa"/>
          </w:tcPr>
          <w:p w:rsidR="00B35330" w:rsidRPr="00E02645" w:rsidRDefault="00B35330" w:rsidP="00B35330">
            <w:r w:rsidRPr="00E02645">
              <w:t>不可以</w:t>
            </w:r>
          </w:p>
        </w:tc>
      </w:tr>
      <w:tr w:rsidR="00B35330" w:rsidTr="00B35330">
        <w:tc>
          <w:tcPr>
            <w:tcW w:w="4145" w:type="dxa"/>
          </w:tcPr>
          <w:p w:rsidR="00B35330" w:rsidRPr="00E02645" w:rsidRDefault="00B35330" w:rsidP="00B35330">
            <w:r w:rsidRPr="00E02645">
              <w:t>0（tabindex="0"）</w:t>
            </w:r>
          </w:p>
        </w:tc>
        <w:tc>
          <w:tcPr>
            <w:tcW w:w="4145" w:type="dxa"/>
          </w:tcPr>
          <w:p w:rsidR="00B35330" w:rsidRPr="00E02645" w:rsidRDefault="00B35330" w:rsidP="00B35330">
            <w:r w:rsidRPr="00E02645">
              <w:t>可以，获取顺序对应于文档中的位置</w:t>
            </w:r>
          </w:p>
        </w:tc>
      </w:tr>
      <w:tr w:rsidR="00B35330" w:rsidTr="00B35330">
        <w:tc>
          <w:tcPr>
            <w:tcW w:w="4145" w:type="dxa"/>
          </w:tcPr>
          <w:p w:rsidR="00B35330" w:rsidRPr="00E02645" w:rsidRDefault="00B35330" w:rsidP="00B35330">
            <w:r w:rsidRPr="00E02645">
              <w:t>正数（比如tabindex="2"）</w:t>
            </w:r>
          </w:p>
        </w:tc>
        <w:tc>
          <w:tcPr>
            <w:tcW w:w="4145" w:type="dxa"/>
          </w:tcPr>
          <w:p w:rsidR="00B35330" w:rsidRDefault="00B35330" w:rsidP="00B35330">
            <w:r w:rsidRPr="00E02645">
              <w:t>可以，数值越小越先获取</w:t>
            </w:r>
          </w:p>
        </w:tc>
      </w:tr>
    </w:tbl>
    <w:p w:rsidR="00B35330" w:rsidRDefault="00B35330" w:rsidP="00B35330"/>
    <w:tbl>
      <w:tblPr>
        <w:tblStyle w:val="a5"/>
        <w:tblW w:w="0" w:type="auto"/>
        <w:tblLook w:val="04A0" w:firstRow="1" w:lastRow="0" w:firstColumn="1" w:lastColumn="0" w:noHBand="0" w:noVBand="1"/>
      </w:tblPr>
      <w:tblGrid>
        <w:gridCol w:w="8290"/>
      </w:tblGrid>
      <w:tr w:rsidR="00217876" w:rsidTr="00217876">
        <w:tc>
          <w:tcPr>
            <w:tcW w:w="8290" w:type="dxa"/>
          </w:tcPr>
          <w:p w:rsidR="00217876" w:rsidRDefault="00217876" w:rsidP="00217876">
            <w:r>
              <w:t>&lt;span tabindex="0"&gt; hello &lt;/span&gt;                   // 鼠标点击与键盘控制均能获得焦点</w:t>
            </w:r>
          </w:p>
          <w:p w:rsidR="00217876" w:rsidRDefault="00217876" w:rsidP="00217876">
            <w:r>
              <w:t xml:space="preserve">&lt;span&gt; </w:t>
            </w:r>
            <w:proofErr w:type="gramStart"/>
            <w:r>
              <w:t>world !</w:t>
            </w:r>
            <w:proofErr w:type="gramEnd"/>
            <w:r>
              <w:t xml:space="preserve"> &lt;/span&gt;                              // 鼠标点击和键盘控制都不能获得焦点</w:t>
            </w:r>
          </w:p>
          <w:p w:rsidR="00217876" w:rsidRDefault="00217876" w:rsidP="00217876">
            <w:r>
              <w:t>&lt;span tabindex="-1"&gt; fusion design &lt;/span&gt;          // 鼠标点击可以获取焦点，但是键盘控制不能获取焦点</w:t>
            </w:r>
          </w:p>
          <w:p w:rsidR="00217876" w:rsidRDefault="00217876" w:rsidP="00217876">
            <w:r>
              <w:t>&lt;input id="age" type="text" tabindex="0" /&gt;         // 鼠标点击与键盘控制均能获得焦点</w:t>
            </w:r>
          </w:p>
          <w:p w:rsidR="00217876" w:rsidRDefault="00217876" w:rsidP="00217876">
            <w:r>
              <w:t>&lt;input id="name" type="text" /&gt;                     // 鼠标点击与键盘控制均能获得焦点，因为input是隐式可聚焦元素</w:t>
            </w:r>
          </w:p>
          <w:p w:rsidR="00217876" w:rsidRDefault="00217876" w:rsidP="00217876">
            <w:r>
              <w:t>&lt;input id="name2" type="text" tabindex="-1" /&gt;      // 鼠标点击可以获取焦点，但是键盘控制不能获取焦点</w:t>
            </w:r>
          </w:p>
        </w:tc>
      </w:tr>
    </w:tbl>
    <w:p w:rsidR="00217876" w:rsidRPr="00217876" w:rsidRDefault="00217876" w:rsidP="00B35330"/>
    <w:p w:rsidR="00217876" w:rsidRPr="0058104A" w:rsidRDefault="00217876" w:rsidP="0058104A">
      <w:pPr>
        <w:pStyle w:val="a3"/>
        <w:numPr>
          <w:ilvl w:val="0"/>
          <w:numId w:val="27"/>
        </w:numPr>
        <w:ind w:firstLineChars="0"/>
        <w:rPr>
          <w:b/>
        </w:rPr>
      </w:pPr>
      <w:r w:rsidRPr="0058104A">
        <w:rPr>
          <w:b/>
        </w:rPr>
        <w:t>焦点管理</w:t>
      </w:r>
    </w:p>
    <w:p w:rsidR="00217876" w:rsidRDefault="00217876" w:rsidP="00217876">
      <w:r>
        <w:lastRenderedPageBreak/>
        <w:t>让我们先了解一些在焦点管理中，常用的对焦点的操作方法：</w:t>
      </w:r>
    </w:p>
    <w:p w:rsidR="00217876" w:rsidRDefault="00217876" w:rsidP="00217876"/>
    <w:p w:rsidR="00217876" w:rsidRDefault="00217876" w:rsidP="0058104A">
      <w:pPr>
        <w:pStyle w:val="a3"/>
        <w:numPr>
          <w:ilvl w:val="0"/>
          <w:numId w:val="29"/>
        </w:numPr>
        <w:ind w:firstLineChars="0"/>
      </w:pPr>
      <w:r>
        <w:t>获得焦点元素</w:t>
      </w:r>
    </w:p>
    <w:p w:rsidR="00217876" w:rsidRDefault="00217876" w:rsidP="0058104A">
      <w:pPr>
        <w:pStyle w:val="a3"/>
        <w:numPr>
          <w:ilvl w:val="0"/>
          <w:numId w:val="29"/>
        </w:numPr>
        <w:ind w:firstLineChars="0"/>
      </w:pPr>
      <w:r>
        <w:t>加载时自动获得焦点</w:t>
      </w:r>
    </w:p>
    <w:p w:rsidR="00217876" w:rsidRDefault="00217876" w:rsidP="0058104A">
      <w:pPr>
        <w:pStyle w:val="a3"/>
        <w:numPr>
          <w:ilvl w:val="0"/>
          <w:numId w:val="29"/>
        </w:numPr>
        <w:ind w:firstLineChars="0"/>
      </w:pPr>
      <w:r>
        <w:t>焦点判断</w:t>
      </w:r>
    </w:p>
    <w:p w:rsidR="0058104A" w:rsidRDefault="0058104A" w:rsidP="00217876"/>
    <w:p w:rsidR="00217876" w:rsidRPr="0058104A" w:rsidRDefault="00217876" w:rsidP="00217876">
      <w:pPr>
        <w:rPr>
          <w:b/>
        </w:rPr>
      </w:pPr>
      <w:r w:rsidRPr="0058104A">
        <w:rPr>
          <w:b/>
        </w:rPr>
        <w:t>获得焦点元素</w:t>
      </w:r>
    </w:p>
    <w:p w:rsidR="00217876" w:rsidRDefault="00217876" w:rsidP="00217876">
      <w:r>
        <w:t>我们可以通过document.activeElement记录下触发焦点的元素。知晓页面的焦点位置是十分有用的，在后面处理失焦时我们可以用到这一方法。</w:t>
      </w:r>
    </w:p>
    <w:p w:rsidR="00217876" w:rsidRDefault="00217876" w:rsidP="00217876"/>
    <w:p w:rsidR="00217876" w:rsidRPr="0058104A" w:rsidRDefault="00217876" w:rsidP="00217876">
      <w:pPr>
        <w:rPr>
          <w:b/>
        </w:rPr>
      </w:pPr>
      <w:r w:rsidRPr="0058104A">
        <w:rPr>
          <w:b/>
        </w:rPr>
        <w:t>加载时自动获得焦点</w:t>
      </w:r>
    </w:p>
    <w:p w:rsidR="00217876" w:rsidRDefault="00217876" w:rsidP="00217876">
      <w:r>
        <w:t>autofocus是一个boolean属性，默认值为true，规定当页面加载时设置了该属性为true的元素自动获得焦点。</w:t>
      </w:r>
    </w:p>
    <w:p w:rsidR="00217876" w:rsidRDefault="00217876" w:rsidP="00217876"/>
    <w:p w:rsidR="00217876" w:rsidRDefault="00217876" w:rsidP="00217876">
      <w:r>
        <w:t>&lt;button type="button" autofocus&gt;按钮文本&lt;/button&gt;</w:t>
      </w:r>
    </w:p>
    <w:p w:rsidR="00217876" w:rsidRDefault="00217876" w:rsidP="00217876">
      <w:r>
        <w:t>例如谷歌的首页，人们99%的时间都是用它来搜索，我们可以对搜索框的input元素设置autofocus属性，在页面加载时，光标就可以自动定位在输入框里，带来更好的用户体验。</w:t>
      </w:r>
    </w:p>
    <w:p w:rsidR="00217876" w:rsidRDefault="00217876" w:rsidP="00217876"/>
    <w:p w:rsidR="00217876" w:rsidRPr="0058104A" w:rsidRDefault="00217876" w:rsidP="00217876">
      <w:pPr>
        <w:rPr>
          <w:b/>
        </w:rPr>
      </w:pPr>
      <w:r w:rsidRPr="0058104A">
        <w:rPr>
          <w:b/>
        </w:rPr>
        <w:t>焦点判断</w:t>
      </w:r>
    </w:p>
    <w:p w:rsidR="00217876" w:rsidRDefault="00217876" w:rsidP="00217876">
      <w:r>
        <w:t>我们可以通过document.hasFocus()判断用户与页面是否处在交互状态，比如在一些在线笔试考试中，可以使用这个方法，在考生切换页面时弹出提示，告诉考生不要浏览其他页面。</w:t>
      </w:r>
    </w:p>
    <w:p w:rsidR="00217876" w:rsidRDefault="00217876" w:rsidP="00217876"/>
    <w:p w:rsidR="00217876" w:rsidRPr="0058104A" w:rsidRDefault="00217876" w:rsidP="0058104A">
      <w:pPr>
        <w:pStyle w:val="a3"/>
        <w:numPr>
          <w:ilvl w:val="0"/>
          <w:numId w:val="27"/>
        </w:numPr>
        <w:ind w:firstLineChars="0"/>
        <w:rPr>
          <w:b/>
        </w:rPr>
      </w:pPr>
      <w:r w:rsidRPr="0058104A">
        <w:rPr>
          <w:b/>
        </w:rPr>
        <w:t>失焦处理方案</w:t>
      </w:r>
    </w:p>
    <w:p w:rsidR="00217876" w:rsidRDefault="00217876" w:rsidP="00217876">
      <w:r>
        <w:t>在单面应用中，我们会碰到页面跳转后失焦的问题，经过上面对焦点和焦点控制方法的介绍，我们有如下的方案来解决页面跳转后的失焦问题。</w:t>
      </w:r>
    </w:p>
    <w:p w:rsidR="00217876" w:rsidRDefault="00217876" w:rsidP="00217876"/>
    <w:p w:rsidR="00217876" w:rsidRPr="0058104A" w:rsidRDefault="00217876" w:rsidP="00217876">
      <w:pPr>
        <w:rPr>
          <w:b/>
        </w:rPr>
      </w:pPr>
      <w:r w:rsidRPr="0058104A">
        <w:rPr>
          <w:b/>
        </w:rPr>
        <w:t>通过焦点返回方法处理失焦</w:t>
      </w:r>
    </w:p>
    <w:p w:rsidR="00217876" w:rsidRDefault="00217876" w:rsidP="00217876">
      <w:r>
        <w:t>焦点返回是个常用的操作，比如弹出一个对话框，关闭这个对话框后，我们需要焦点返回到之前触发的dom元素上，这样才能有一个良好的体验。这个方案的实现关键就是使用上面提到的document.activeElement：</w:t>
      </w:r>
    </w:p>
    <w:p w:rsidR="00217876" w:rsidRDefault="00217876" w:rsidP="00217876"/>
    <w:tbl>
      <w:tblPr>
        <w:tblStyle w:val="a5"/>
        <w:tblW w:w="0" w:type="auto"/>
        <w:tblLook w:val="04A0" w:firstRow="1" w:lastRow="0" w:firstColumn="1" w:lastColumn="0" w:noHBand="0" w:noVBand="1"/>
      </w:tblPr>
      <w:tblGrid>
        <w:gridCol w:w="8290"/>
      </w:tblGrid>
      <w:tr w:rsidR="0058104A" w:rsidTr="0058104A">
        <w:tc>
          <w:tcPr>
            <w:tcW w:w="8290" w:type="dxa"/>
          </w:tcPr>
          <w:p w:rsidR="0058104A" w:rsidRDefault="0058104A" w:rsidP="0058104A">
            <w:r>
              <w:lastRenderedPageBreak/>
              <w:t>// 获得当前的焦点位置</w:t>
            </w:r>
          </w:p>
          <w:p w:rsidR="0058104A" w:rsidRDefault="0058104A" w:rsidP="0058104A">
            <w:r>
              <w:t xml:space="preserve">var lastfocus = </w:t>
            </w:r>
            <w:proofErr w:type="gramStart"/>
            <w:r>
              <w:t>document.activeElement</w:t>
            </w:r>
            <w:proofErr w:type="gramEnd"/>
            <w:r>
              <w:t>;</w:t>
            </w:r>
          </w:p>
          <w:p w:rsidR="0058104A" w:rsidRDefault="0058104A" w:rsidP="0058104A"/>
          <w:p w:rsidR="0058104A" w:rsidRDefault="0058104A" w:rsidP="0058104A">
            <w:r>
              <w:t>// 打开对话框，关闭后聚焦到打开前的焦点</w:t>
            </w:r>
          </w:p>
          <w:p w:rsidR="0058104A" w:rsidRDefault="0058104A" w:rsidP="0058104A">
            <w:r>
              <w:t xml:space="preserve">new </w:t>
            </w:r>
            <w:proofErr w:type="gramStart"/>
            <w:r>
              <w:t>dialog(</w:t>
            </w:r>
            <w:proofErr w:type="gramEnd"/>
            <w:r>
              <w:t>);</w:t>
            </w:r>
          </w:p>
          <w:p w:rsidR="0058104A" w:rsidRDefault="0058104A" w:rsidP="0058104A">
            <w:proofErr w:type="gramStart"/>
            <w:r>
              <w:t>dialog.show</w:t>
            </w:r>
            <w:proofErr w:type="gramEnd"/>
            <w:r>
              <w:t>();</w:t>
            </w:r>
          </w:p>
          <w:p w:rsidR="0058104A" w:rsidRDefault="0058104A" w:rsidP="0058104A">
            <w:proofErr w:type="gramStart"/>
            <w:r>
              <w:t>dialog.hide</w:t>
            </w:r>
            <w:proofErr w:type="gramEnd"/>
            <w:r>
              <w:t>(function(){</w:t>
            </w:r>
          </w:p>
          <w:p w:rsidR="0058104A" w:rsidRDefault="0058104A" w:rsidP="0058104A">
            <w:r>
              <w:t xml:space="preserve">    </w:t>
            </w:r>
            <w:proofErr w:type="gramStart"/>
            <w:r>
              <w:t>lastfocus.focus</w:t>
            </w:r>
            <w:proofErr w:type="gramEnd"/>
            <w:r>
              <w:t>();</w:t>
            </w:r>
          </w:p>
          <w:p w:rsidR="0058104A" w:rsidRDefault="0058104A" w:rsidP="0058104A">
            <w:r>
              <w:t>});</w:t>
            </w:r>
          </w:p>
        </w:tc>
      </w:tr>
    </w:tbl>
    <w:p w:rsidR="0058104A" w:rsidRDefault="0058104A" w:rsidP="00217876"/>
    <w:p w:rsidR="00217876" w:rsidRPr="0058104A" w:rsidRDefault="00217876" w:rsidP="00217876">
      <w:pPr>
        <w:rPr>
          <w:b/>
        </w:rPr>
      </w:pPr>
      <w:r w:rsidRPr="0058104A">
        <w:rPr>
          <w:b/>
        </w:rPr>
        <w:t>通过autofocus属性处理失焦</w:t>
      </w:r>
    </w:p>
    <w:p w:rsidR="00217876" w:rsidRDefault="00217876" w:rsidP="00217876">
      <w:r>
        <w:t>比如说我们在页面跳转后，总是希望能让焦点处于我们新页面的搜索框上，这个时候我们可以设置我们的搜索框的autofocus属性为true即可。</w:t>
      </w:r>
    </w:p>
    <w:p w:rsidR="00217876" w:rsidRDefault="00217876" w:rsidP="00217876"/>
    <w:tbl>
      <w:tblPr>
        <w:tblStyle w:val="a5"/>
        <w:tblW w:w="0" w:type="auto"/>
        <w:tblLook w:val="04A0" w:firstRow="1" w:lastRow="0" w:firstColumn="1" w:lastColumn="0" w:noHBand="0" w:noVBand="1"/>
      </w:tblPr>
      <w:tblGrid>
        <w:gridCol w:w="8290"/>
      </w:tblGrid>
      <w:tr w:rsidR="0058104A" w:rsidTr="0058104A">
        <w:tc>
          <w:tcPr>
            <w:tcW w:w="8290" w:type="dxa"/>
          </w:tcPr>
          <w:p w:rsidR="0058104A" w:rsidRDefault="0058104A" w:rsidP="00217876">
            <w:r w:rsidRPr="0058104A">
              <w:t xml:space="preserve">&lt;input type="search" </w:t>
            </w:r>
            <w:proofErr w:type="gramStart"/>
            <w:r w:rsidRPr="0058104A">
              <w:t>autofocus</w:t>
            </w:r>
            <w:proofErr w:type="gramEnd"/>
            <w:r w:rsidRPr="0058104A">
              <w:t>="true" placeholder="enter your question" &gt;</w:t>
            </w:r>
          </w:p>
        </w:tc>
      </w:tr>
    </w:tbl>
    <w:p w:rsidR="0058104A" w:rsidRDefault="0058104A" w:rsidP="00217876"/>
    <w:p w:rsidR="00217876" w:rsidRPr="0058104A" w:rsidRDefault="00217876" w:rsidP="00217876">
      <w:pPr>
        <w:rPr>
          <w:b/>
        </w:rPr>
      </w:pPr>
      <w:r w:rsidRPr="0058104A">
        <w:rPr>
          <w:b/>
        </w:rPr>
        <w:t>添加快捷键处理失焦</w:t>
      </w:r>
    </w:p>
    <w:p w:rsidR="00217876" w:rsidRDefault="00217876" w:rsidP="00217876">
      <w:r>
        <w:t>当页面跳转后，用户不知道焦点处于什么位置时，我们可以提供键盘快捷键的方式让用户快速聚焦到某一特定的元素上，这可以通过accesskey属性来实现。主菜单与导航菜单使用accesskey，通常是不错的选择。</w:t>
      </w:r>
    </w:p>
    <w:p w:rsidR="00217876" w:rsidRDefault="00217876" w:rsidP="00217876"/>
    <w:tbl>
      <w:tblPr>
        <w:tblStyle w:val="a5"/>
        <w:tblW w:w="0" w:type="auto"/>
        <w:tblLook w:val="04A0" w:firstRow="1" w:lastRow="0" w:firstColumn="1" w:lastColumn="0" w:noHBand="0" w:noVBand="1"/>
      </w:tblPr>
      <w:tblGrid>
        <w:gridCol w:w="8290"/>
      </w:tblGrid>
      <w:tr w:rsidR="006D4CDE" w:rsidTr="006D4CDE">
        <w:tc>
          <w:tcPr>
            <w:tcW w:w="8290" w:type="dxa"/>
          </w:tcPr>
          <w:p w:rsidR="006D4CDE" w:rsidRDefault="006D4CDE" w:rsidP="00217876">
            <w:r w:rsidRPr="006D4CDE">
              <w:t>&lt;a href="http://webaim.org/" accesskey="w"&gt;WebAIM.org&lt;/a&gt;</w:t>
            </w:r>
          </w:p>
        </w:tc>
      </w:tr>
    </w:tbl>
    <w:p w:rsidR="006D4CDE" w:rsidRDefault="006D4CDE" w:rsidP="00217876"/>
    <w:p w:rsidR="00217876" w:rsidRDefault="00217876" w:rsidP="00217876">
      <w:r>
        <w:t>可通过ctrl+alt+w 或 alt+w 或 alt+shift+w来完成键盘快捷键聚焦的过程，以下元素支持accesskey属性：a, area, button, input, label以及textarea。</w:t>
      </w:r>
    </w:p>
    <w:p w:rsidR="00217876" w:rsidRDefault="00217876" w:rsidP="00217876"/>
    <w:p w:rsidR="00217876" w:rsidRDefault="005604C3" w:rsidP="0081748F">
      <w:pPr>
        <w:pStyle w:val="4"/>
      </w:pPr>
      <w:r>
        <w:t>2.</w:t>
      </w:r>
      <w:r w:rsidR="0081748F">
        <w:t>2.4</w:t>
      </w:r>
      <w:r>
        <w:t>.5.</w:t>
      </w:r>
      <w:r>
        <w:rPr>
          <w:rFonts w:hint="eastAsia"/>
        </w:rPr>
        <w:t xml:space="preserve"> 设计建议</w:t>
      </w:r>
    </w:p>
    <w:p w:rsidR="0091148D" w:rsidRDefault="0091148D" w:rsidP="0091148D">
      <w:r>
        <w:t>本文章主要指出一些我们应当避免的设计，并总结一些设计建议。</w:t>
      </w:r>
    </w:p>
    <w:p w:rsidR="0091148D" w:rsidRDefault="0091148D" w:rsidP="0091148D"/>
    <w:p w:rsidR="0091148D" w:rsidRPr="0091148D" w:rsidRDefault="0091148D" w:rsidP="0091148D">
      <w:pPr>
        <w:pStyle w:val="a3"/>
        <w:numPr>
          <w:ilvl w:val="0"/>
          <w:numId w:val="30"/>
        </w:numPr>
        <w:ind w:firstLineChars="0"/>
        <w:rPr>
          <w:b/>
        </w:rPr>
      </w:pPr>
      <w:r w:rsidRPr="0091148D">
        <w:rPr>
          <w:b/>
        </w:rPr>
        <w:t>应当慎重设计既可hover又可click的元素</w:t>
      </w:r>
    </w:p>
    <w:p w:rsidR="0091148D" w:rsidRDefault="0091148D" w:rsidP="0091148D">
      <w:r>
        <w:t>同一个元素可被hover、可被click，但触发的效果不同，会对使用读屏软件的用</w:t>
      </w:r>
      <w:r>
        <w:lastRenderedPageBreak/>
        <w:t>户带来麻烦。</w:t>
      </w:r>
    </w:p>
    <w:p w:rsidR="0091148D" w:rsidRDefault="0091148D" w:rsidP="0091148D"/>
    <w:p w:rsidR="0091148D" w:rsidRDefault="0091148D" w:rsidP="0091148D">
      <w:r>
        <w:t>比如对于登录按钮，当我的鼠标悬浮在登录按钮上时，可以出来登录菜单栏，当我们点击登录按钮时，可以进入个人中心，这样的设计对于视觉正常的用户而言，页面更加简洁明了。</w:t>
      </w:r>
    </w:p>
    <w:p w:rsidR="0091148D" w:rsidRDefault="0091148D" w:rsidP="0091148D"/>
    <w:p w:rsidR="0091148D" w:rsidRDefault="0091148D" w:rsidP="0091148D">
      <w:r>
        <w:t>但是对于需要使用读屏器的视觉障碍用户而言，体验感就不是那么好了，因为他们只能通过键盘进行操作，而键盘是无法模拟鼠标的hover这样的一个形态，因此上述页面对于使用读屏器的视觉障碍用户而言，就无法进入视觉用户可以通过hover而见到的登录菜单栏了，这样就直接影响了使用读屏器的这些用户的体验。</w:t>
      </w:r>
    </w:p>
    <w:p w:rsidR="0091148D" w:rsidRDefault="0091148D" w:rsidP="0091148D"/>
    <w:p w:rsidR="0091148D" w:rsidRPr="0091148D" w:rsidRDefault="0091148D" w:rsidP="0091148D">
      <w:pPr>
        <w:pStyle w:val="a3"/>
        <w:numPr>
          <w:ilvl w:val="0"/>
          <w:numId w:val="30"/>
        </w:numPr>
        <w:ind w:firstLineChars="0"/>
        <w:rPr>
          <w:b/>
        </w:rPr>
      </w:pPr>
      <w:r w:rsidRPr="0091148D">
        <w:rPr>
          <w:b/>
        </w:rPr>
        <w:t>尽量使用文本而不是文本图片</w:t>
      </w:r>
    </w:p>
    <w:p w:rsidR="0091148D" w:rsidRDefault="0091148D" w:rsidP="0091148D">
      <w:r>
        <w:t>当我们在浏览网页的时候，偶尔会遇到图片无法加载的情况，此时比较好的现象是，在未加载出来的图片处出现了替代的文本，让我们知道这张原本应该出现的图片的含义，这可以通过在img中添加alt属性完成。在我们进行网页无障碍开发过程中，也需要对图片添加alt属性的描述，这样我们的视觉障碍用户在使用读屏软件时，也能了解到页面上图片所代表的内容。</w:t>
      </w:r>
    </w:p>
    <w:p w:rsidR="0091148D" w:rsidRDefault="0091148D" w:rsidP="0091148D"/>
    <w:p w:rsidR="0091148D" w:rsidRDefault="0091148D" w:rsidP="0091148D">
      <w:r>
        <w:t>而考虑到读屏软件用户的体验，在填写图片的alt属性时，我们需要遵循以下几点规则：</w:t>
      </w:r>
    </w:p>
    <w:p w:rsidR="0091148D" w:rsidRDefault="0091148D" w:rsidP="0091148D"/>
    <w:p w:rsidR="0091148D" w:rsidRDefault="0091148D" w:rsidP="0091148D">
      <w:pPr>
        <w:pStyle w:val="a3"/>
        <w:numPr>
          <w:ilvl w:val="0"/>
          <w:numId w:val="31"/>
        </w:numPr>
        <w:ind w:firstLineChars="0"/>
      </w:pPr>
      <w:r>
        <w:t>精确的传达出图片的内容和功能。</w:t>
      </w:r>
    </w:p>
    <w:p w:rsidR="0091148D" w:rsidRDefault="0091148D" w:rsidP="0091148D">
      <w:pPr>
        <w:pStyle w:val="a3"/>
        <w:numPr>
          <w:ilvl w:val="0"/>
          <w:numId w:val="31"/>
        </w:numPr>
        <w:ind w:firstLineChars="0"/>
      </w:pPr>
      <w:r>
        <w:t>尽可能的简洁。</w:t>
      </w:r>
    </w:p>
    <w:p w:rsidR="0091148D" w:rsidRDefault="0091148D" w:rsidP="0091148D">
      <w:pPr>
        <w:pStyle w:val="a3"/>
        <w:numPr>
          <w:ilvl w:val="0"/>
          <w:numId w:val="31"/>
        </w:numPr>
        <w:ind w:firstLineChars="0"/>
      </w:pPr>
      <w:r>
        <w:t>不要提供重复信息。</w:t>
      </w:r>
    </w:p>
    <w:p w:rsidR="0091148D" w:rsidRDefault="0091148D" w:rsidP="0091148D">
      <w:pPr>
        <w:pStyle w:val="a3"/>
        <w:numPr>
          <w:ilvl w:val="0"/>
          <w:numId w:val="31"/>
        </w:numPr>
        <w:ind w:firstLineChars="0"/>
      </w:pPr>
      <w:r>
        <w:t>不要使用一些诸如“…的图片”这样的冗余语句。</w:t>
      </w:r>
    </w:p>
    <w:p w:rsidR="0091148D" w:rsidRDefault="0091148D" w:rsidP="0091148D">
      <w:pPr>
        <w:pStyle w:val="a3"/>
        <w:numPr>
          <w:ilvl w:val="0"/>
          <w:numId w:val="31"/>
        </w:numPr>
        <w:ind w:firstLineChars="0"/>
      </w:pPr>
      <w:r>
        <w:t>不要在alt中添加换行符。</w:t>
      </w:r>
    </w:p>
    <w:p w:rsidR="0091148D" w:rsidRDefault="0091148D" w:rsidP="0091148D">
      <w:pPr>
        <w:pStyle w:val="a3"/>
        <w:numPr>
          <w:ilvl w:val="0"/>
          <w:numId w:val="31"/>
        </w:numPr>
        <w:ind w:firstLineChars="0"/>
      </w:pPr>
      <w:r>
        <w:t>对于无意义的图片，alt=""。</w:t>
      </w:r>
    </w:p>
    <w:p w:rsidR="0091148D" w:rsidRDefault="0091148D" w:rsidP="0091148D">
      <w:pPr>
        <w:pStyle w:val="a3"/>
        <w:numPr>
          <w:ilvl w:val="0"/>
          <w:numId w:val="31"/>
        </w:numPr>
        <w:ind w:firstLineChars="0"/>
      </w:pPr>
      <w:r>
        <w:t>WCAG规定不允许使用文字图片，若是英文图片，转化为相应的英文文字，对于图片描述，转化为相应文字。</w:t>
      </w:r>
    </w:p>
    <w:p w:rsidR="0091148D" w:rsidRDefault="0091148D" w:rsidP="0091148D"/>
    <w:p w:rsidR="005604C3" w:rsidRDefault="0091148D" w:rsidP="0091148D">
      <w:pPr>
        <w:rPr>
          <w:ins w:id="229" w:author="lin qs" w:date="2019-05-23T14:20:00Z"/>
        </w:rPr>
      </w:pPr>
      <w:r>
        <w:t>因此图片+alt的方式只适用于少量文本，大量的文字内容还是需要放在文本的位置处。</w:t>
      </w:r>
    </w:p>
    <w:p w:rsidR="00E8098E" w:rsidRDefault="00E8098E" w:rsidP="0091148D">
      <w:pPr>
        <w:rPr>
          <w:ins w:id="230" w:author="lin qs" w:date="2019-05-23T14:20:00Z"/>
        </w:rPr>
      </w:pPr>
    </w:p>
    <w:p w:rsidR="00E8098E" w:rsidRDefault="00E8098E" w:rsidP="00E8098E">
      <w:pPr>
        <w:pStyle w:val="2"/>
        <w:rPr>
          <w:ins w:id="231" w:author="lin qs" w:date="2019-05-23T14:21:00Z"/>
        </w:rPr>
      </w:pPr>
      <w:ins w:id="232" w:author="lin qs" w:date="2019-05-23T14:20:00Z">
        <w:r>
          <w:rPr>
            <w:rFonts w:hint="eastAsia"/>
          </w:rPr>
          <w:lastRenderedPageBreak/>
          <w:t>2</w:t>
        </w:r>
        <w:r>
          <w:t xml:space="preserve">.3 </w:t>
        </w:r>
        <w:r>
          <w:rPr>
            <w:rFonts w:hint="eastAsia"/>
          </w:rPr>
          <w:t>开发工具</w:t>
        </w:r>
      </w:ins>
    </w:p>
    <w:p w:rsidR="00E8098E" w:rsidRPr="00E8098E" w:rsidRDefault="00E8098E">
      <w:pPr>
        <w:pStyle w:val="3"/>
        <w:rPr>
          <w:ins w:id="233" w:author="lin qs" w:date="2019-05-23T14:21:00Z"/>
        </w:rPr>
        <w:pPrChange w:id="234" w:author="lin qs" w:date="2019-05-23T14:22:00Z">
          <w:pPr>
            <w:pStyle w:val="2"/>
          </w:pPr>
        </w:pPrChange>
      </w:pPr>
      <w:ins w:id="235" w:author="lin qs" w:date="2019-05-23T14:21:00Z">
        <w:r>
          <w:rPr>
            <w:rFonts w:hint="eastAsia"/>
          </w:rPr>
          <w:t>2</w:t>
        </w:r>
        <w:r>
          <w:t xml:space="preserve">.3.1 </w:t>
        </w:r>
      </w:ins>
      <w:ins w:id="236" w:author="lin qs" w:date="2019-05-23T14:31:00Z">
        <w:r w:rsidR="00DD0D20">
          <w:rPr>
            <w:rFonts w:hint="eastAsia"/>
          </w:rPr>
          <w:t>组件库推荐</w:t>
        </w:r>
      </w:ins>
    </w:p>
    <w:p w:rsidR="00E8098E" w:rsidRDefault="00E8098E" w:rsidP="00DD0D20">
      <w:pPr>
        <w:pStyle w:val="4"/>
        <w:tabs>
          <w:tab w:val="left" w:pos="4900"/>
        </w:tabs>
        <w:rPr>
          <w:ins w:id="237" w:author="lin qs" w:date="2019-05-23T14:21:00Z"/>
        </w:rPr>
        <w:pPrChange w:id="238" w:author="lin qs" w:date="2019-05-23T14:29:00Z">
          <w:pPr/>
        </w:pPrChange>
      </w:pPr>
      <w:ins w:id="239" w:author="lin qs" w:date="2019-05-23T14:21:00Z">
        <w:r>
          <w:rPr>
            <w:rFonts w:hint="eastAsia"/>
          </w:rPr>
          <w:t>2</w:t>
        </w:r>
        <w:r>
          <w:t xml:space="preserve">.3.1.1 </w:t>
        </w:r>
      </w:ins>
      <w:ins w:id="240" w:author="lin qs" w:date="2019-05-23T14:29:00Z">
        <w:r w:rsidR="00DD0D20">
          <w:rPr>
            <w:rFonts w:hint="eastAsia"/>
          </w:rPr>
          <w:t>Fusion</w:t>
        </w:r>
        <w:r w:rsidR="00DD0D20">
          <w:t xml:space="preserve"> </w:t>
        </w:r>
        <w:r w:rsidR="00DD0D20">
          <w:rPr>
            <w:rFonts w:hint="eastAsia"/>
          </w:rPr>
          <w:t>Next</w:t>
        </w:r>
        <w:r w:rsidR="00DD0D20">
          <w:tab/>
        </w:r>
      </w:ins>
      <w:bookmarkStart w:id="241" w:name="_GoBack"/>
      <w:bookmarkEnd w:id="241"/>
    </w:p>
    <w:p w:rsidR="00E8098E" w:rsidRDefault="00E8098E">
      <w:pPr>
        <w:pStyle w:val="4"/>
        <w:rPr>
          <w:ins w:id="242" w:author="lin qs" w:date="2019-05-23T14:26:00Z"/>
        </w:rPr>
      </w:pPr>
      <w:ins w:id="243" w:author="lin qs" w:date="2019-05-23T14:21:00Z">
        <w:r>
          <w:rPr>
            <w:rFonts w:hint="eastAsia"/>
          </w:rPr>
          <w:t>2</w:t>
        </w:r>
        <w:r>
          <w:t xml:space="preserve">.3.1.2 </w:t>
        </w:r>
      </w:ins>
      <w:ins w:id="244" w:author="lin qs" w:date="2019-05-23T14:29:00Z">
        <w:r w:rsidR="00DD0D20">
          <w:rPr>
            <w:rFonts w:hint="eastAsia"/>
          </w:rPr>
          <w:t>Bootstrap</w:t>
        </w:r>
      </w:ins>
    </w:p>
    <w:p w:rsidR="00DD0D20" w:rsidRDefault="00DD0D20" w:rsidP="00DD0D20">
      <w:pPr>
        <w:rPr>
          <w:ins w:id="245" w:author="lin qs" w:date="2019-05-23T14:26:00Z"/>
        </w:rPr>
      </w:pPr>
      <w:ins w:id="246" w:author="lin qs" w:date="2019-05-23T14:31:00Z">
        <w:r>
          <w:rPr>
            <w:rFonts w:hint="eastAsia"/>
          </w:rPr>
          <w:t>说下做的是什么，给个链接，</w:t>
        </w:r>
      </w:ins>
      <w:ins w:id="247" w:author="lin qs" w:date="2019-05-23T14:32:00Z">
        <w:r>
          <w:rPr>
            <w:rFonts w:hint="eastAsia"/>
          </w:rPr>
          <w:t>各自</w:t>
        </w:r>
      </w:ins>
      <w:ins w:id="248" w:author="lin qs" w:date="2019-05-23T14:31:00Z">
        <w:r>
          <w:rPr>
            <w:rFonts w:hint="eastAsia"/>
          </w:rPr>
          <w:t>说下</w:t>
        </w:r>
      </w:ins>
      <w:ins w:id="249" w:author="lin qs" w:date="2019-05-23T14:32:00Z">
        <w:r>
          <w:rPr>
            <w:rFonts w:hint="eastAsia"/>
          </w:rPr>
          <w:t>优点</w:t>
        </w:r>
      </w:ins>
    </w:p>
    <w:p w:rsidR="00DD0D20" w:rsidRPr="00DD0D20" w:rsidRDefault="00DD0D20" w:rsidP="00DD0D20">
      <w:pPr>
        <w:pStyle w:val="4"/>
        <w:rPr>
          <w:ins w:id="250" w:author="lin qs" w:date="2019-05-23T14:21:00Z"/>
        </w:rPr>
        <w:pPrChange w:id="251" w:author="lin qs" w:date="2019-05-23T14:26:00Z">
          <w:pPr/>
        </w:pPrChange>
      </w:pPr>
      <w:ins w:id="252" w:author="lin qs" w:date="2019-05-23T14:26:00Z">
        <w:r>
          <w:rPr>
            <w:rFonts w:hint="eastAsia"/>
          </w:rPr>
          <w:t>2</w:t>
        </w:r>
        <w:r>
          <w:t xml:space="preserve">.3.1.3 </w:t>
        </w:r>
      </w:ins>
      <w:ins w:id="253" w:author="lin qs" w:date="2019-05-23T14:30:00Z">
        <w:r>
          <w:rPr>
            <w:rFonts w:hint="eastAsia"/>
          </w:rPr>
          <w:t>Ma</w:t>
        </w:r>
        <w:r>
          <w:t>terial</w:t>
        </w:r>
      </w:ins>
    </w:p>
    <w:p w:rsidR="00E8098E" w:rsidRDefault="00E8098E" w:rsidP="00E8098E">
      <w:pPr>
        <w:rPr>
          <w:ins w:id="254" w:author="lin qs" w:date="2019-05-23T14:21:00Z"/>
        </w:rPr>
      </w:pPr>
    </w:p>
    <w:p w:rsidR="00E8098E" w:rsidRDefault="00E8098E" w:rsidP="00E8098E">
      <w:pPr>
        <w:pStyle w:val="3"/>
        <w:rPr>
          <w:ins w:id="255" w:author="lin qs" w:date="2019-05-23T14:23:00Z"/>
          <w:rFonts w:hint="eastAsia"/>
        </w:rPr>
      </w:pPr>
      <w:ins w:id="256" w:author="lin qs" w:date="2019-05-23T14:21:00Z">
        <w:r>
          <w:rPr>
            <w:rFonts w:hint="eastAsia"/>
          </w:rPr>
          <w:t>2</w:t>
        </w:r>
        <w:r>
          <w:t xml:space="preserve">.3.2 </w:t>
        </w:r>
      </w:ins>
      <w:ins w:id="257" w:author="lin qs" w:date="2019-05-23T14:22:00Z">
        <w:r>
          <w:rPr>
            <w:rFonts w:hint="eastAsia"/>
          </w:rPr>
          <w:t>辅助开发</w:t>
        </w:r>
      </w:ins>
      <w:ins w:id="258" w:author="lin qs" w:date="2019-05-23T14:27:00Z">
        <w:r w:rsidR="00DD0D20">
          <w:rPr>
            <w:rFonts w:hint="eastAsia"/>
          </w:rPr>
          <w:t>工具</w:t>
        </w:r>
      </w:ins>
    </w:p>
    <w:p w:rsidR="00E8098E" w:rsidRDefault="00E8098E" w:rsidP="00E8098E">
      <w:pPr>
        <w:rPr>
          <w:ins w:id="259" w:author="lin qs" w:date="2019-05-23T14:23:00Z"/>
        </w:rPr>
      </w:pPr>
      <w:ins w:id="260" w:author="lin qs" w:date="2019-05-23T14:23:00Z">
        <w:r>
          <w:t>开发测试由软件开发人员或工程师在软件开发生命周期的构建阶段执行。我们从代码静态分析、浏览器和视觉测试，对可访问性进行测试，降低软件的缺陷，因此从不同的角度进行测试：</w:t>
        </w:r>
      </w:ins>
    </w:p>
    <w:p w:rsidR="00E8098E" w:rsidRDefault="00E8098E" w:rsidP="00E8098E">
      <w:pPr>
        <w:rPr>
          <w:ins w:id="261" w:author="lin qs" w:date="2019-05-23T14:23:00Z"/>
        </w:rPr>
      </w:pPr>
    </w:p>
    <w:p w:rsidR="00E8098E" w:rsidRDefault="00E8098E">
      <w:pPr>
        <w:pStyle w:val="4"/>
        <w:rPr>
          <w:ins w:id="262" w:author="lin qs" w:date="2019-05-23T14:23:00Z"/>
        </w:rPr>
        <w:pPrChange w:id="263" w:author="lin qs" w:date="2019-05-23T14:23:00Z">
          <w:pPr/>
        </w:pPrChange>
      </w:pPr>
      <w:ins w:id="264" w:author="lin qs" w:date="2019-05-23T14:23:00Z">
        <w:r>
          <w:t>2.3.2.1. 静态分析工具</w:t>
        </w:r>
      </w:ins>
    </w:p>
    <w:p w:rsidR="00E8098E" w:rsidRDefault="00E8098E" w:rsidP="00E8098E">
      <w:pPr>
        <w:rPr>
          <w:ins w:id="265" w:author="lin qs" w:date="2019-05-23T14:23:00Z"/>
        </w:rPr>
      </w:pPr>
      <w:ins w:id="266" w:author="lin qs" w:date="2019-05-23T14:23:00Z">
        <w:r>
          <w:t>静态分析是指在不运行程序的条件下，对程序进行分析的方法，eslint-plugin-jsx-a11y是一款静态分析工具，在不运行程序条件下，运行此工具可以对程序进行静态分析：</w:t>
        </w:r>
      </w:ins>
    </w:p>
    <w:p w:rsidR="00E8098E" w:rsidRDefault="00E8098E" w:rsidP="00E8098E">
      <w:pPr>
        <w:rPr>
          <w:ins w:id="267" w:author="lin qs" w:date="2019-05-23T14:23:00Z"/>
        </w:rPr>
      </w:pPr>
    </w:p>
    <w:p w:rsidR="00E8098E" w:rsidRDefault="00E8098E" w:rsidP="00E8098E">
      <w:pPr>
        <w:rPr>
          <w:ins w:id="268" w:author="lin qs" w:date="2019-05-23T14:23:00Z"/>
        </w:rPr>
      </w:pPr>
      <w:ins w:id="269" w:author="lin qs" w:date="2019-05-23T14:23:00Z">
        <w:r>
          <w:t></w:t>
        </w:r>
        <w:r>
          <w:tab/>
          <w:t>对JSX代码进行无障碍标准测试。</w:t>
        </w:r>
      </w:ins>
    </w:p>
    <w:p w:rsidR="00E8098E" w:rsidRDefault="00E8098E" w:rsidP="00E8098E">
      <w:pPr>
        <w:rPr>
          <w:ins w:id="270" w:author="lin qs" w:date="2019-05-23T14:23:00Z"/>
        </w:rPr>
      </w:pPr>
      <w:ins w:id="271" w:author="lin qs" w:date="2019-05-23T14:23:00Z">
        <w:r>
          <w:t></w:t>
        </w:r>
        <w:r>
          <w:tab/>
          <w:t>eslint-plugin-jsx-a11y是静态扫描，无需侵入代码，能扫到事件缺失，其中定义30多条比较常见规则，请参考。</w:t>
        </w:r>
      </w:ins>
    </w:p>
    <w:p w:rsidR="00E8098E" w:rsidRDefault="00E8098E" w:rsidP="00E8098E">
      <w:pPr>
        <w:rPr>
          <w:ins w:id="272" w:author="lin qs" w:date="2019-05-23T14:23:00Z"/>
        </w:rPr>
      </w:pPr>
      <w:ins w:id="273" w:author="lin qs" w:date="2019-05-23T14:23:00Z">
        <w:r>
          <w:t></w:t>
        </w:r>
        <w:r>
          <w:tab/>
          <w:t>可以在开发和集成测试中使用。</w:t>
        </w:r>
      </w:ins>
    </w:p>
    <w:p w:rsidR="00E8098E" w:rsidRDefault="00E8098E" w:rsidP="00E8098E">
      <w:pPr>
        <w:rPr>
          <w:ins w:id="274" w:author="lin qs" w:date="2019-05-23T14:23:00Z"/>
        </w:rPr>
      </w:pPr>
    </w:p>
    <w:p w:rsidR="00E8098E" w:rsidRDefault="00E8098E" w:rsidP="00E8098E">
      <w:pPr>
        <w:rPr>
          <w:ins w:id="275" w:author="lin qs" w:date="2019-05-23T14:23:00Z"/>
        </w:rPr>
      </w:pPr>
      <w:ins w:id="276" w:author="lin qs" w:date="2019-05-23T14:23:00Z">
        <w:r>
          <w:t>react-axe以及Access Lint也是不错的静态分析工具。</w:t>
        </w:r>
      </w:ins>
    </w:p>
    <w:p w:rsidR="00E8098E" w:rsidRDefault="00E8098E" w:rsidP="00E8098E">
      <w:pPr>
        <w:rPr>
          <w:ins w:id="277" w:author="lin qs" w:date="2019-05-23T14:23:00Z"/>
        </w:rPr>
      </w:pPr>
    </w:p>
    <w:p w:rsidR="00E8098E" w:rsidRDefault="00E8098E">
      <w:pPr>
        <w:pStyle w:val="4"/>
        <w:rPr>
          <w:ins w:id="278" w:author="lin qs" w:date="2019-05-23T14:23:00Z"/>
        </w:rPr>
        <w:pPrChange w:id="279" w:author="lin qs" w:date="2019-05-23T14:23:00Z">
          <w:pPr/>
        </w:pPrChange>
      </w:pPr>
      <w:ins w:id="280" w:author="lin qs" w:date="2019-05-23T14:23:00Z">
        <w:r>
          <w:t>2.3.2.2 浏览器检测工具</w:t>
        </w:r>
      </w:ins>
    </w:p>
    <w:p w:rsidR="00E8098E" w:rsidRDefault="00E8098E" w:rsidP="00E8098E">
      <w:pPr>
        <w:rPr>
          <w:ins w:id="281" w:author="lin qs" w:date="2019-05-23T14:23:00Z"/>
        </w:rPr>
      </w:pPr>
      <w:ins w:id="282" w:author="lin qs" w:date="2019-05-23T14:23:00Z">
        <w:r>
          <w:t>开发者在开发的过程中，可以通过浏览器插件对已经编写的代码进行可访问性测试，检测是否符合无障碍标准。Axe Chrome Plugin是其中的一款浏览器检测工具，介绍如下：</w:t>
        </w:r>
      </w:ins>
    </w:p>
    <w:p w:rsidR="00E8098E" w:rsidRDefault="00E8098E" w:rsidP="00E8098E">
      <w:pPr>
        <w:rPr>
          <w:ins w:id="283" w:author="lin qs" w:date="2019-05-23T14:23:00Z"/>
        </w:rPr>
      </w:pPr>
    </w:p>
    <w:p w:rsidR="00E8098E" w:rsidRDefault="00E8098E" w:rsidP="00E8098E">
      <w:pPr>
        <w:rPr>
          <w:ins w:id="284" w:author="lin qs" w:date="2019-05-23T14:23:00Z"/>
        </w:rPr>
      </w:pPr>
      <w:ins w:id="285" w:author="lin qs" w:date="2019-05-23T14:23:00Z">
        <w:r>
          <w:t>在浏览器中测试代码是否符合无障碍标准。</w:t>
        </w:r>
      </w:ins>
    </w:p>
    <w:p w:rsidR="00E8098E" w:rsidRDefault="00E8098E" w:rsidP="00E8098E">
      <w:pPr>
        <w:rPr>
          <w:ins w:id="286" w:author="lin qs" w:date="2019-05-23T14:23:00Z"/>
        </w:rPr>
      </w:pPr>
      <w:ins w:id="287" w:author="lin qs" w:date="2019-05-23T14:23:00Z">
        <w:r>
          <w:t>与eslint-plugin-jsx-a11y工具相比，此插件的无障碍检测规则更多，请参考</w:t>
        </w:r>
      </w:ins>
    </w:p>
    <w:p w:rsidR="00E8098E" w:rsidRDefault="00E8098E" w:rsidP="00E8098E">
      <w:pPr>
        <w:rPr>
          <w:ins w:id="288" w:author="lin qs" w:date="2019-05-23T14:23:00Z"/>
        </w:rPr>
      </w:pPr>
      <w:ins w:id="289" w:author="lin qs" w:date="2019-05-23T14:23:00Z">
        <w:r>
          <w:t>Axe可访问性检查器是一个快速、轻量级的可访问性测试工具，它基于业内最流行的开源无障碍测试库axe-core，安装成功后可在Chrome Dev Tools面板找到。也可以使用axe-core进行单元测试，请参考。</w:t>
        </w:r>
      </w:ins>
    </w:p>
    <w:p w:rsidR="00E8098E" w:rsidRDefault="00E8098E" w:rsidP="00E8098E">
      <w:pPr>
        <w:rPr>
          <w:ins w:id="290" w:author="lin qs" w:date="2019-05-23T14:23:00Z"/>
        </w:rPr>
      </w:pPr>
      <w:ins w:id="291" w:author="lin qs" w:date="2019-05-23T14:23:00Z">
        <w:r>
          <w:t>在控制台选择axe，就可以对网站进行测试，并列出不符合无障碍问题并给出解决方案。</w:t>
        </w:r>
      </w:ins>
    </w:p>
    <w:p w:rsidR="00E8098E" w:rsidRDefault="00E8098E">
      <w:pPr>
        <w:pStyle w:val="4"/>
        <w:rPr>
          <w:ins w:id="292" w:author="lin qs" w:date="2019-05-23T14:23:00Z"/>
        </w:rPr>
        <w:pPrChange w:id="293" w:author="lin qs" w:date="2019-05-23T14:23:00Z">
          <w:pPr/>
        </w:pPrChange>
      </w:pPr>
      <w:ins w:id="294" w:author="lin qs" w:date="2019-05-23T14:23:00Z">
        <w:r>
          <w:t>2.3.2.3 视觉测试工具</w:t>
        </w:r>
      </w:ins>
    </w:p>
    <w:p w:rsidR="00E8098E" w:rsidRDefault="00E8098E" w:rsidP="00E8098E">
      <w:pPr>
        <w:rPr>
          <w:ins w:id="295" w:author="lin qs" w:date="2019-05-23T14:23:00Z"/>
        </w:rPr>
      </w:pPr>
      <w:ins w:id="296" w:author="lin qs" w:date="2019-05-23T14:23:00Z">
        <w:r>
          <w:t>在全球范围内，存在很多视觉障碍的用户，比如红绿色盲，在设计和开发的过程中需要考虑到他们的使用体验，因此这里为开发者提供I want to see like the colour blind，介绍如下：</w:t>
        </w:r>
      </w:ins>
    </w:p>
    <w:p w:rsidR="00E8098E" w:rsidRDefault="00E8098E" w:rsidP="00E8098E">
      <w:pPr>
        <w:rPr>
          <w:ins w:id="297" w:author="lin qs" w:date="2019-05-23T14:23:00Z"/>
        </w:rPr>
      </w:pPr>
    </w:p>
    <w:p w:rsidR="00E8098E" w:rsidRDefault="00E8098E" w:rsidP="00E8098E">
      <w:pPr>
        <w:rPr>
          <w:ins w:id="298" w:author="lin qs" w:date="2019-05-23T14:23:00Z"/>
        </w:rPr>
      </w:pPr>
      <w:ins w:id="299" w:author="lin qs" w:date="2019-05-23T14:23:00Z">
        <w:r>
          <w:t></w:t>
        </w:r>
        <w:r>
          <w:tab/>
          <w:t>在浏览器运行，对视觉进行测试。</w:t>
        </w:r>
      </w:ins>
    </w:p>
    <w:p w:rsidR="00E8098E" w:rsidRDefault="00E8098E" w:rsidP="00E8098E">
      <w:pPr>
        <w:rPr>
          <w:ins w:id="300" w:author="lin qs" w:date="2019-05-23T14:23:00Z"/>
        </w:rPr>
      </w:pPr>
      <w:ins w:id="301" w:author="lin qs" w:date="2019-05-23T14:23:00Z">
        <w:r>
          <w:t></w:t>
        </w:r>
        <w:r>
          <w:tab/>
          <w:t>与前面两个工具相比，此工具只能在视觉方面进行测试。需要开发者根据选择不同类型的视觉用户进行测试。</w:t>
        </w:r>
      </w:ins>
    </w:p>
    <w:p w:rsidR="00E8098E" w:rsidRPr="00E8098E" w:rsidRDefault="00E8098E" w:rsidP="00E8098E">
      <w:ins w:id="302" w:author="lin qs" w:date="2019-05-23T14:23:00Z">
        <w:r>
          <w:t></w:t>
        </w:r>
        <w:r>
          <w:tab/>
          <w:t>Chrome插件，开启可模拟红、绿、蓝、全色盲、色弱等用户眼中的站点，直接发现站点中存在的可辨别性问题。</w:t>
        </w:r>
      </w:ins>
    </w:p>
    <w:p w:rsidR="00556905" w:rsidRDefault="00556905" w:rsidP="00FD17D4">
      <w:pPr>
        <w:widowControl/>
        <w:ind w:firstLine="480"/>
        <w:jc w:val="left"/>
        <w:rPr>
          <w:b/>
          <w:bCs/>
          <w:kern w:val="44"/>
          <w:sz w:val="44"/>
          <w:szCs w:val="44"/>
        </w:rPr>
      </w:pPr>
      <w:r>
        <w:br w:type="page"/>
      </w:r>
    </w:p>
    <w:p w:rsidR="00237772" w:rsidRDefault="008F59F8" w:rsidP="00FD17D4">
      <w:pPr>
        <w:pStyle w:val="1"/>
      </w:pPr>
      <w:bookmarkStart w:id="303" w:name="_Toc9510975"/>
      <w:r>
        <w:rPr>
          <w:rFonts w:hint="eastAsia"/>
        </w:rPr>
        <w:lastRenderedPageBreak/>
        <w:t>三、</w:t>
      </w:r>
      <w:r w:rsidR="00237772">
        <w:rPr>
          <w:rFonts w:hint="eastAsia"/>
        </w:rPr>
        <w:t>无障碍检验及测试</w:t>
      </w:r>
      <w:bookmarkEnd w:id="303"/>
    </w:p>
    <w:p w:rsidR="00237772" w:rsidDel="00E8098E" w:rsidRDefault="00237772" w:rsidP="00FD17D4">
      <w:pPr>
        <w:pStyle w:val="2"/>
        <w:rPr>
          <w:del w:id="304" w:author="lin qs" w:date="2019-05-23T14:23:00Z"/>
        </w:rPr>
      </w:pPr>
      <w:bookmarkStart w:id="305" w:name="_Toc9510976"/>
      <w:del w:id="306" w:author="lin qs" w:date="2019-05-23T14:23:00Z">
        <w:r w:rsidDel="00E8098E">
          <w:rPr>
            <w:rFonts w:hint="eastAsia"/>
          </w:rPr>
          <w:delText>3</w:delText>
        </w:r>
        <w:r w:rsidDel="00E8098E">
          <w:delText>.1</w:delText>
        </w:r>
        <w:r w:rsidR="008F59F8" w:rsidDel="00E8098E">
          <w:delText>.</w:delText>
        </w:r>
        <w:r w:rsidDel="00E8098E">
          <w:delText xml:space="preserve"> </w:delText>
        </w:r>
        <w:r w:rsidDel="00E8098E">
          <w:rPr>
            <w:rFonts w:hint="eastAsia"/>
          </w:rPr>
          <w:delText>开发辅助工具</w:delText>
        </w:r>
        <w:bookmarkEnd w:id="305"/>
      </w:del>
    </w:p>
    <w:p w:rsidR="00237772" w:rsidDel="00E8098E" w:rsidRDefault="00FA1E81" w:rsidP="00FD17D4">
      <w:pPr>
        <w:ind w:firstLine="480"/>
        <w:jc w:val="left"/>
        <w:rPr>
          <w:del w:id="307" w:author="lin qs" w:date="2019-05-23T14:23:00Z"/>
        </w:rPr>
      </w:pPr>
      <w:del w:id="308" w:author="lin qs" w:date="2019-05-23T14:23:00Z">
        <w:r w:rsidRPr="00FA1E81" w:rsidDel="00E8098E">
          <w:delText>开发测试由软件开发人员或工程师在软件开发生命周期的构建阶段执行。我们从代码静态分析、浏览器和视觉测试，对可访问性进行测试，降低软件的缺陷，因此从不同的角度进行测试：</w:delText>
        </w:r>
      </w:del>
    </w:p>
    <w:p w:rsidR="00FA1E81" w:rsidDel="00E8098E" w:rsidRDefault="00FA1E81" w:rsidP="00FD17D4">
      <w:pPr>
        <w:ind w:firstLine="480"/>
        <w:jc w:val="left"/>
        <w:rPr>
          <w:del w:id="309" w:author="lin qs" w:date="2019-05-23T14:23:00Z"/>
        </w:rPr>
      </w:pPr>
    </w:p>
    <w:p w:rsidR="00FA1E81" w:rsidDel="00E8098E" w:rsidRDefault="00FA1E81" w:rsidP="00FA1E81">
      <w:pPr>
        <w:pStyle w:val="3"/>
        <w:rPr>
          <w:del w:id="310" w:author="lin qs" w:date="2019-05-23T14:23:00Z"/>
        </w:rPr>
      </w:pPr>
      <w:bookmarkStart w:id="311" w:name="_Toc9510977"/>
      <w:del w:id="312" w:author="lin qs" w:date="2019-05-23T14:23:00Z">
        <w:r w:rsidDel="00E8098E">
          <w:delText>3.1.1. 静态分析工具</w:delText>
        </w:r>
      </w:del>
      <w:bookmarkEnd w:id="311"/>
      <w:del w:id="313" w:author="lin qs" w:date="2019-05-13T13:57:00Z">
        <w:r w:rsidR="00211292" w:rsidDel="00022A09">
          <w:rPr>
            <w:rFonts w:hint="eastAsia"/>
          </w:rPr>
          <w:delText>（TODO：补充多样性）</w:delText>
        </w:r>
      </w:del>
    </w:p>
    <w:p w:rsidR="00FA1E81" w:rsidDel="00E8098E" w:rsidRDefault="00FA1E81" w:rsidP="00FA1E81">
      <w:pPr>
        <w:jc w:val="left"/>
        <w:rPr>
          <w:del w:id="314" w:author="lin qs" w:date="2019-05-23T14:23:00Z"/>
        </w:rPr>
      </w:pPr>
      <w:del w:id="315" w:author="lin qs" w:date="2019-05-23T14:23:00Z">
        <w:r w:rsidDel="00E8098E">
          <w:delText>静态分析是指在不运行程序的条件下，对程序分析的方法</w:delText>
        </w:r>
      </w:del>
      <w:del w:id="316" w:author="lin qs" w:date="2019-05-13T13:53:00Z">
        <w:r w:rsidDel="000D160A">
          <w:delText>，这里为开发者提供</w:delText>
        </w:r>
      </w:del>
      <w:del w:id="317" w:author="lin qs" w:date="2019-05-23T14:23:00Z">
        <w:r w:rsidR="00E8098E" w:rsidDel="00E8098E">
          <w:fldChar w:fldCharType="begin"/>
        </w:r>
        <w:r w:rsidR="00E8098E" w:rsidDel="00E8098E">
          <w:delInstrText xml:space="preserve"> HYPERLINK "https://github.com/evcohen/eslint-plugin-jsx-a11y" </w:delInstrText>
        </w:r>
        <w:r w:rsidR="00E8098E" w:rsidDel="00E8098E">
          <w:fldChar w:fldCharType="separate"/>
        </w:r>
        <w:r w:rsidRPr="00FA1E81" w:rsidDel="00E8098E">
          <w:rPr>
            <w:rStyle w:val="a4"/>
          </w:rPr>
          <w:delText>eslint-plugin-jsx-a11y</w:delText>
        </w:r>
        <w:r w:rsidR="00E8098E" w:rsidDel="00E8098E">
          <w:rPr>
            <w:rStyle w:val="a4"/>
          </w:rPr>
          <w:fldChar w:fldCharType="end"/>
        </w:r>
        <w:r w:rsidDel="00E8098E">
          <w:delText>，在不运行程序条件下，运行此工具对程序进行静态分析</w:delText>
        </w:r>
      </w:del>
      <w:del w:id="318" w:author="lin qs" w:date="2019-05-13T13:54:00Z">
        <w:r w:rsidDel="00323FF0">
          <w:delText>，介绍如下</w:delText>
        </w:r>
      </w:del>
      <w:del w:id="319" w:author="lin qs" w:date="2019-05-23T14:23:00Z">
        <w:r w:rsidDel="00E8098E">
          <w:delText>：</w:delText>
        </w:r>
      </w:del>
    </w:p>
    <w:p w:rsidR="00FA1E81" w:rsidDel="00E8098E" w:rsidRDefault="00FA1E81" w:rsidP="00FA1E81">
      <w:pPr>
        <w:jc w:val="left"/>
        <w:rPr>
          <w:del w:id="320" w:author="lin qs" w:date="2019-05-23T14:23:00Z"/>
        </w:rPr>
      </w:pPr>
    </w:p>
    <w:p w:rsidR="00FA1E81" w:rsidDel="00E8098E" w:rsidRDefault="00FA1E81" w:rsidP="00AE32D3">
      <w:pPr>
        <w:pStyle w:val="a3"/>
        <w:numPr>
          <w:ilvl w:val="0"/>
          <w:numId w:val="33"/>
        </w:numPr>
        <w:ind w:firstLineChars="0"/>
        <w:jc w:val="left"/>
        <w:rPr>
          <w:del w:id="321" w:author="lin qs" w:date="2019-05-23T14:23:00Z"/>
        </w:rPr>
      </w:pPr>
      <w:del w:id="322" w:author="lin qs" w:date="2019-05-23T14:23:00Z">
        <w:r w:rsidDel="00E8098E">
          <w:delText>对JSX代码进行无障碍标准测试。</w:delText>
        </w:r>
      </w:del>
    </w:p>
    <w:p w:rsidR="00FA1E81" w:rsidDel="00E8098E" w:rsidRDefault="00FA1E81" w:rsidP="00AE32D3">
      <w:pPr>
        <w:pStyle w:val="a3"/>
        <w:numPr>
          <w:ilvl w:val="0"/>
          <w:numId w:val="33"/>
        </w:numPr>
        <w:ind w:firstLineChars="0"/>
        <w:jc w:val="left"/>
        <w:rPr>
          <w:del w:id="323" w:author="lin qs" w:date="2019-05-23T14:23:00Z"/>
        </w:rPr>
      </w:pPr>
      <w:del w:id="324" w:author="lin qs" w:date="2019-05-23T14:23:00Z">
        <w:r w:rsidDel="00E8098E">
          <w:delText>eslint-plugin-jsx-a11y是静态扫描，无需侵入代码，能扫到事件缺失，其中定义30多条比较常见规则，请</w:delText>
        </w:r>
        <w:r w:rsidR="00E8098E" w:rsidDel="00E8098E">
          <w:fldChar w:fldCharType="begin"/>
        </w:r>
        <w:r w:rsidR="00E8098E" w:rsidDel="00E8098E">
          <w:delInstrText xml:space="preserve"> HYPERLINK "https://github.com/evcohen/eslint-plugin-jsx-a11y" </w:delInstrText>
        </w:r>
        <w:r w:rsidR="00E8098E" w:rsidDel="00E8098E">
          <w:fldChar w:fldCharType="separate"/>
        </w:r>
        <w:r w:rsidRPr="00FA1E81" w:rsidDel="00E8098E">
          <w:rPr>
            <w:rStyle w:val="a4"/>
          </w:rPr>
          <w:delText>参考</w:delText>
        </w:r>
        <w:r w:rsidR="00E8098E" w:rsidDel="00E8098E">
          <w:rPr>
            <w:rStyle w:val="a4"/>
          </w:rPr>
          <w:fldChar w:fldCharType="end"/>
        </w:r>
        <w:r w:rsidDel="00E8098E">
          <w:delText>。</w:delText>
        </w:r>
      </w:del>
    </w:p>
    <w:p w:rsidR="000D160A" w:rsidDel="00E8098E" w:rsidRDefault="00FA1E81">
      <w:pPr>
        <w:jc w:val="left"/>
        <w:rPr>
          <w:del w:id="325" w:author="lin qs" w:date="2019-05-23T14:23:00Z"/>
        </w:rPr>
        <w:pPrChange w:id="326" w:author="lin qs" w:date="2019-05-13T13:53:00Z">
          <w:pPr>
            <w:pStyle w:val="a3"/>
            <w:numPr>
              <w:numId w:val="33"/>
            </w:numPr>
            <w:ind w:left="420" w:firstLineChars="0" w:hanging="420"/>
            <w:jc w:val="left"/>
          </w:pPr>
        </w:pPrChange>
      </w:pPr>
      <w:del w:id="327" w:author="lin qs" w:date="2019-05-23T14:23:00Z">
        <w:r w:rsidDel="00E8098E">
          <w:delText>可以在开发和集成测试中使用。</w:delText>
        </w:r>
      </w:del>
    </w:p>
    <w:p w:rsidR="00FA1E81" w:rsidDel="00E8098E" w:rsidRDefault="00FA1E81" w:rsidP="00FA1E81">
      <w:pPr>
        <w:jc w:val="left"/>
        <w:rPr>
          <w:del w:id="328" w:author="lin qs" w:date="2019-05-23T14:23:00Z"/>
        </w:rPr>
      </w:pPr>
    </w:p>
    <w:p w:rsidR="00FA1E81" w:rsidDel="00E8098E" w:rsidRDefault="00FA1E81" w:rsidP="00FA1E81">
      <w:pPr>
        <w:pStyle w:val="3"/>
        <w:rPr>
          <w:del w:id="329" w:author="lin qs" w:date="2019-05-23T14:23:00Z"/>
        </w:rPr>
      </w:pPr>
      <w:bookmarkStart w:id="330" w:name="_Toc9510978"/>
      <w:del w:id="331" w:author="lin qs" w:date="2019-05-23T14:23:00Z">
        <w:r w:rsidDel="00E8098E">
          <w:delText>3.1.2. 浏览器检测工具</w:delText>
        </w:r>
        <w:bookmarkEnd w:id="330"/>
      </w:del>
    </w:p>
    <w:p w:rsidR="00FA1E81" w:rsidDel="00E8098E" w:rsidRDefault="00FA1E81" w:rsidP="00FA1E81">
      <w:pPr>
        <w:jc w:val="left"/>
        <w:rPr>
          <w:del w:id="332" w:author="lin qs" w:date="2019-05-23T14:23:00Z"/>
        </w:rPr>
      </w:pPr>
      <w:del w:id="333" w:author="lin qs" w:date="2019-05-23T14:23:00Z">
        <w:r w:rsidDel="00E8098E">
          <w:delText>开发者在开发的过程中，可以通过浏览器插件对已经编写的代码进行可访问性测试，检测是否符合无障碍标准</w:delText>
        </w:r>
      </w:del>
      <w:del w:id="334" w:author="lin qs" w:date="2019-05-13T13:52:00Z">
        <w:r w:rsidDel="00F42352">
          <w:delText>，这里为开发者</w:delText>
        </w:r>
      </w:del>
      <w:del w:id="335" w:author="lin qs" w:date="2019-05-13T13:51:00Z">
        <w:r w:rsidDel="00F42352">
          <w:delText>提供</w:delText>
        </w:r>
      </w:del>
      <w:del w:id="336" w:author="lin qs" w:date="2019-05-23T14:23:00Z">
        <w:r w:rsidR="00E8098E" w:rsidDel="00E8098E">
          <w:fldChar w:fldCharType="begin"/>
        </w:r>
        <w:r w:rsidR="00E8098E" w:rsidDel="00E8098E">
          <w:delInstrText xml:space="preserve"> HYPERLINK "https://chrome.google.com/webstore/detail/axe/lhdoppojpmngadmnindnejefpokejbdd" </w:delInstrText>
        </w:r>
        <w:r w:rsidR="00E8098E" w:rsidDel="00E8098E">
          <w:fldChar w:fldCharType="separate"/>
        </w:r>
        <w:r w:rsidRPr="00FA1E81" w:rsidDel="00E8098E">
          <w:rPr>
            <w:rStyle w:val="a4"/>
          </w:rPr>
          <w:delText>Axe Chrome Plugin</w:delText>
        </w:r>
        <w:r w:rsidR="00E8098E" w:rsidDel="00E8098E">
          <w:rPr>
            <w:rStyle w:val="a4"/>
          </w:rPr>
          <w:fldChar w:fldCharType="end"/>
        </w:r>
        <w:r w:rsidDel="00E8098E">
          <w:delText>，介绍如下：</w:delText>
        </w:r>
      </w:del>
    </w:p>
    <w:p w:rsidR="00FA1E81" w:rsidDel="00E8098E" w:rsidRDefault="00FA1E81" w:rsidP="00FA1E81">
      <w:pPr>
        <w:jc w:val="left"/>
        <w:rPr>
          <w:del w:id="337" w:author="lin qs" w:date="2019-05-23T14:23:00Z"/>
        </w:rPr>
      </w:pPr>
    </w:p>
    <w:p w:rsidR="00FA1E81" w:rsidDel="00E8098E" w:rsidRDefault="00FA1E81" w:rsidP="00FA1E81">
      <w:pPr>
        <w:jc w:val="left"/>
        <w:rPr>
          <w:del w:id="338" w:author="lin qs" w:date="2019-05-23T14:23:00Z"/>
        </w:rPr>
      </w:pPr>
      <w:del w:id="339" w:author="lin qs" w:date="2019-05-23T14:23:00Z">
        <w:r w:rsidDel="00E8098E">
          <w:delText>在浏览器中测试代码是否符合无障碍标准。</w:delText>
        </w:r>
      </w:del>
    </w:p>
    <w:p w:rsidR="00FA1E81" w:rsidDel="00E8098E" w:rsidRDefault="00FA1E81" w:rsidP="00FA1E81">
      <w:pPr>
        <w:jc w:val="left"/>
        <w:rPr>
          <w:del w:id="340" w:author="lin qs" w:date="2019-05-23T14:23:00Z"/>
        </w:rPr>
      </w:pPr>
      <w:del w:id="341" w:author="lin qs" w:date="2019-05-23T14:23:00Z">
        <w:r w:rsidDel="00E8098E">
          <w:delText>与eslint-plugin-jsx-a11y工具相比，此插件的无障碍检测规则</w:delText>
        </w:r>
        <w:r w:rsidR="00E8098E" w:rsidDel="00E8098E">
          <w:fldChar w:fldCharType="begin"/>
        </w:r>
        <w:r w:rsidR="00E8098E" w:rsidDel="00E8098E">
          <w:delInstrText xml:space="preserve"> HYPERLINK "https://github.com/dequelabs/axe-core/blob/develop/doc/rule-descriptions.md" </w:delInstrText>
        </w:r>
        <w:r w:rsidR="00E8098E" w:rsidDel="00E8098E">
          <w:fldChar w:fldCharType="separate"/>
        </w:r>
        <w:r w:rsidRPr="00FA1E81" w:rsidDel="00E8098E">
          <w:rPr>
            <w:rStyle w:val="a4"/>
          </w:rPr>
          <w:delText>更多</w:delText>
        </w:r>
        <w:r w:rsidR="00E8098E" w:rsidDel="00E8098E">
          <w:rPr>
            <w:rStyle w:val="a4"/>
          </w:rPr>
          <w:fldChar w:fldCharType="end"/>
        </w:r>
        <w:r w:rsidDel="00E8098E">
          <w:delText>，请参考</w:delText>
        </w:r>
      </w:del>
    </w:p>
    <w:p w:rsidR="00FA1E81" w:rsidDel="00E8098E" w:rsidRDefault="00FA1E81" w:rsidP="00FA1E81">
      <w:pPr>
        <w:jc w:val="left"/>
        <w:rPr>
          <w:del w:id="342" w:author="lin qs" w:date="2019-05-23T14:23:00Z"/>
        </w:rPr>
      </w:pPr>
      <w:del w:id="343" w:author="lin qs" w:date="2019-05-23T14:23:00Z">
        <w:r w:rsidDel="00E8098E">
          <w:delText>Axe可访问性检查器是一个快速、轻量级的可访问性测试工具，它基于业内最流行的开源无障碍测试库axe-core，安装成功后可在Chrome Dev Tools面板找到。也可以使用axe-core进行单元测试，请</w:delText>
        </w:r>
        <w:r w:rsidR="00E8098E" w:rsidDel="00E8098E">
          <w:fldChar w:fldCharType="begin"/>
        </w:r>
        <w:r w:rsidR="00E8098E" w:rsidDel="00E8098E">
          <w:delInstrText xml:space="preserve"> HYPERLINK "https://github.com/dequelabs/axe-core" </w:delInstrText>
        </w:r>
        <w:r w:rsidR="00E8098E" w:rsidDel="00E8098E">
          <w:fldChar w:fldCharType="separate"/>
        </w:r>
        <w:r w:rsidRPr="00FA1E81" w:rsidDel="00E8098E">
          <w:rPr>
            <w:rStyle w:val="a4"/>
          </w:rPr>
          <w:delText>参考</w:delText>
        </w:r>
        <w:r w:rsidR="00E8098E" w:rsidDel="00E8098E">
          <w:rPr>
            <w:rStyle w:val="a4"/>
          </w:rPr>
          <w:fldChar w:fldCharType="end"/>
        </w:r>
        <w:r w:rsidDel="00E8098E">
          <w:delText>。</w:delText>
        </w:r>
      </w:del>
    </w:p>
    <w:p w:rsidR="00FA1E81" w:rsidDel="00E8098E" w:rsidRDefault="00FA1E81" w:rsidP="00FA1E81">
      <w:pPr>
        <w:jc w:val="left"/>
        <w:rPr>
          <w:del w:id="344" w:author="lin qs" w:date="2019-05-23T14:23:00Z"/>
        </w:rPr>
      </w:pPr>
      <w:del w:id="345" w:author="lin qs" w:date="2019-05-23T14:23:00Z">
        <w:r w:rsidDel="00E8098E">
          <w:delText>在控制台选择axe，就可以对网站进行测试，并列出不符合无障碍问题并给出解决方案。</w:delText>
        </w:r>
      </w:del>
    </w:p>
    <w:p w:rsidR="00FA1E81" w:rsidDel="00E8098E" w:rsidRDefault="00FA1E81" w:rsidP="00FA1E81">
      <w:pPr>
        <w:pStyle w:val="3"/>
        <w:rPr>
          <w:del w:id="346" w:author="lin qs" w:date="2019-05-23T14:23:00Z"/>
        </w:rPr>
      </w:pPr>
      <w:bookmarkStart w:id="347" w:name="_Toc9510979"/>
      <w:del w:id="348" w:author="lin qs" w:date="2019-05-23T14:23:00Z">
        <w:r w:rsidDel="00E8098E">
          <w:delText>3.1.3. 视觉测试工具</w:delText>
        </w:r>
        <w:bookmarkEnd w:id="347"/>
      </w:del>
    </w:p>
    <w:p w:rsidR="00FA1E81" w:rsidDel="00E8098E" w:rsidRDefault="00FA1E81" w:rsidP="00FA1E81">
      <w:pPr>
        <w:jc w:val="left"/>
        <w:rPr>
          <w:del w:id="349" w:author="lin qs" w:date="2019-05-23T14:23:00Z"/>
        </w:rPr>
      </w:pPr>
      <w:del w:id="350" w:author="lin qs" w:date="2019-05-23T14:23:00Z">
        <w:r w:rsidDel="00E8098E">
          <w:delText>在全球范围内，存在很多视觉障碍的用户，比如红绿色盲，在设计和开发的过程中需要考虑到他们的使用体验，因此这里为开发者提供</w:delText>
        </w:r>
        <w:r w:rsidR="00E8098E" w:rsidDel="00E8098E">
          <w:fldChar w:fldCharType="begin"/>
        </w:r>
        <w:r w:rsidR="00E8098E" w:rsidDel="00E8098E">
          <w:delInstrText xml:space="preserve"> HYPERLINK "https://chrome.google.com/webstore/detail/i-want-to-see-like-the-co/jebeedfnielkcjlcokhiobodkjjpbjia" </w:delInstrText>
        </w:r>
        <w:r w:rsidR="00E8098E" w:rsidDel="00E8098E">
          <w:fldChar w:fldCharType="separate"/>
        </w:r>
        <w:r w:rsidRPr="00FA1E81" w:rsidDel="00E8098E">
          <w:rPr>
            <w:rStyle w:val="a4"/>
          </w:rPr>
          <w:delText>I want to see like the colour blind</w:delText>
        </w:r>
        <w:r w:rsidR="00E8098E" w:rsidDel="00E8098E">
          <w:rPr>
            <w:rStyle w:val="a4"/>
          </w:rPr>
          <w:fldChar w:fldCharType="end"/>
        </w:r>
        <w:r w:rsidDel="00E8098E">
          <w:delText>，介绍如下：</w:delText>
        </w:r>
      </w:del>
    </w:p>
    <w:p w:rsidR="00FA1E81" w:rsidDel="00E8098E" w:rsidRDefault="00FA1E81" w:rsidP="00FA1E81">
      <w:pPr>
        <w:jc w:val="left"/>
        <w:rPr>
          <w:del w:id="351" w:author="lin qs" w:date="2019-05-23T14:23:00Z"/>
        </w:rPr>
      </w:pPr>
    </w:p>
    <w:p w:rsidR="00FA1E81" w:rsidDel="00E8098E" w:rsidRDefault="00FA1E81" w:rsidP="00FA1E81">
      <w:pPr>
        <w:pStyle w:val="a3"/>
        <w:numPr>
          <w:ilvl w:val="0"/>
          <w:numId w:val="32"/>
        </w:numPr>
        <w:ind w:firstLineChars="0"/>
        <w:jc w:val="left"/>
        <w:rPr>
          <w:del w:id="352" w:author="lin qs" w:date="2019-05-23T14:23:00Z"/>
        </w:rPr>
      </w:pPr>
      <w:del w:id="353" w:author="lin qs" w:date="2019-05-23T14:23:00Z">
        <w:r w:rsidDel="00E8098E">
          <w:delText>在浏览器运行，对视觉进行测试。</w:delText>
        </w:r>
      </w:del>
    </w:p>
    <w:p w:rsidR="00FA1E81" w:rsidDel="00E8098E" w:rsidRDefault="00FA1E81" w:rsidP="00FA1E81">
      <w:pPr>
        <w:pStyle w:val="a3"/>
        <w:numPr>
          <w:ilvl w:val="0"/>
          <w:numId w:val="32"/>
        </w:numPr>
        <w:ind w:firstLineChars="0"/>
        <w:jc w:val="left"/>
        <w:rPr>
          <w:del w:id="354" w:author="lin qs" w:date="2019-05-23T14:23:00Z"/>
        </w:rPr>
      </w:pPr>
      <w:del w:id="355" w:author="lin qs" w:date="2019-05-23T14:23:00Z">
        <w:r w:rsidDel="00E8098E">
          <w:delText>与前面两个工具相比，此工具只能在视觉方面进行测试。需要开发者根据选择不同类型的视觉用户进行测试。</w:delText>
        </w:r>
      </w:del>
    </w:p>
    <w:p w:rsidR="00FA1E81" w:rsidDel="00E8098E" w:rsidRDefault="00FA1E81" w:rsidP="00FA1E81">
      <w:pPr>
        <w:pStyle w:val="a3"/>
        <w:numPr>
          <w:ilvl w:val="0"/>
          <w:numId w:val="32"/>
        </w:numPr>
        <w:ind w:firstLineChars="0"/>
        <w:jc w:val="left"/>
        <w:rPr>
          <w:del w:id="356" w:author="lin qs" w:date="2019-05-23T14:23:00Z"/>
        </w:rPr>
      </w:pPr>
      <w:del w:id="357" w:author="lin qs" w:date="2019-05-23T14:23:00Z">
        <w:r w:rsidDel="00E8098E">
          <w:delText>Chrome插件，开启可模拟红、绿、蓝、全色盲、色弱等用户眼中的站点，直接发现站点中存在的可辨别性问题。</w:delText>
        </w:r>
      </w:del>
    </w:p>
    <w:p w:rsidR="00746CDB" w:rsidDel="00E8098E" w:rsidRDefault="00237772" w:rsidP="005560FE">
      <w:pPr>
        <w:pStyle w:val="2"/>
        <w:rPr>
          <w:del w:id="358" w:author="lin qs" w:date="2019-05-23T14:24:00Z"/>
        </w:rPr>
      </w:pPr>
      <w:bookmarkStart w:id="359" w:name="_Toc9510980"/>
      <w:del w:id="360" w:author="lin qs" w:date="2019-05-23T14:24:00Z">
        <w:r w:rsidDel="00E8098E">
          <w:rPr>
            <w:rFonts w:hint="eastAsia"/>
          </w:rPr>
          <w:delText>3</w:delText>
        </w:r>
        <w:r w:rsidDel="00E8098E">
          <w:delText>.2</w:delText>
        </w:r>
        <w:r w:rsidR="008F59F8" w:rsidDel="00E8098E">
          <w:delText>.</w:delText>
        </w:r>
        <w:r w:rsidDel="00E8098E">
          <w:delText xml:space="preserve"> </w:delText>
        </w:r>
        <w:r w:rsidDel="00E8098E">
          <w:rPr>
            <w:rFonts w:hint="eastAsia"/>
          </w:rPr>
          <w:delText>整体测试</w:delText>
        </w:r>
        <w:r w:rsidR="00282E80" w:rsidDel="00E8098E">
          <w:rPr>
            <w:rFonts w:hint="eastAsia"/>
          </w:rPr>
          <w:delText>方法</w:delText>
        </w:r>
        <w:bookmarkEnd w:id="359"/>
      </w:del>
    </w:p>
    <w:p w:rsidR="00E63E71" w:rsidRDefault="00E63E71" w:rsidP="00E63E71">
      <w:pPr>
        <w:pStyle w:val="3"/>
      </w:pPr>
      <w:bookmarkStart w:id="361" w:name="_Toc9510981"/>
      <w:r>
        <w:rPr>
          <w:rFonts w:hint="eastAsia"/>
        </w:rPr>
        <w:t>3</w:t>
      </w:r>
      <w:r>
        <w:t>.</w:t>
      </w:r>
      <w:del w:id="362" w:author="lin qs" w:date="2019-05-23T14:24:00Z">
        <w:r w:rsidDel="00E8098E">
          <w:delText>2.</w:delText>
        </w:r>
      </w:del>
      <w:r>
        <w:t>1</w:t>
      </w:r>
      <w:del w:id="363" w:author="lin qs" w:date="2019-05-23T14:24:00Z">
        <w:r w:rsidDel="00E8098E">
          <w:delText>.</w:delText>
        </w:r>
      </w:del>
      <w:r>
        <w:t xml:space="preserve"> </w:t>
      </w:r>
      <w:r>
        <w:rPr>
          <w:rFonts w:hint="eastAsia"/>
        </w:rPr>
        <w:t>测试样本选择</w:t>
      </w:r>
      <w:bookmarkEnd w:id="361"/>
    </w:p>
    <w:p w:rsidR="00A17711" w:rsidRDefault="00C21B50" w:rsidP="00C21B50">
      <w:pPr>
        <w:pStyle w:val="4"/>
      </w:pPr>
      <w:r>
        <w:t>3.</w:t>
      </w:r>
      <w:del w:id="364" w:author="lin qs" w:date="2019-05-23T14:24:00Z">
        <w:r w:rsidDel="00E8098E">
          <w:delText>2.</w:delText>
        </w:r>
      </w:del>
      <w:r>
        <w:t>1.1</w:t>
      </w:r>
      <w:del w:id="365" w:author="lin qs" w:date="2019-05-23T14:24:00Z">
        <w:r w:rsidR="000E6C6D" w:rsidDel="00E8098E">
          <w:delText>.</w:delText>
        </w:r>
      </w:del>
      <w:r>
        <w:t xml:space="preserve"> </w:t>
      </w:r>
      <w:r w:rsidR="00A17711">
        <w:t>结构化样本</w:t>
      </w:r>
    </w:p>
    <w:p w:rsidR="00A17711" w:rsidRDefault="00A17711" w:rsidP="00A17711">
      <w:r>
        <w:t>选择一个视图和视图状态的样本，其中包括：</w:t>
      </w:r>
    </w:p>
    <w:p w:rsidR="00A17711" w:rsidRDefault="00A17711" w:rsidP="00A17711">
      <w:r>
        <w:t>1）所有常见视图和视图状态：识别网站的通用网页，例如起始视图、用户登录界面等；</w:t>
      </w:r>
    </w:p>
    <w:p w:rsidR="00A17711" w:rsidRDefault="00A17711" w:rsidP="00A17711">
      <w:r>
        <w:t>2）所有其他相关视图和视图状态；</w:t>
      </w:r>
    </w:p>
    <w:p w:rsidR="00A17711" w:rsidRDefault="00A17711" w:rsidP="00A17711">
      <w:r>
        <w:t>3）覆盖网站或应用程序的基本功能。</w:t>
      </w:r>
    </w:p>
    <w:p w:rsidR="00C21B50" w:rsidRDefault="00C21B50" w:rsidP="00A17711"/>
    <w:p w:rsidR="00A17711" w:rsidRDefault="00C21B50" w:rsidP="00C21B50">
      <w:pPr>
        <w:pStyle w:val="4"/>
      </w:pPr>
      <w:r>
        <w:t>3.</w:t>
      </w:r>
      <w:del w:id="366" w:author="lin qs" w:date="2019-05-23T14:24:00Z">
        <w:r w:rsidDel="00E8098E">
          <w:delText>2.</w:delText>
        </w:r>
      </w:del>
      <w:r>
        <w:t>1.2</w:t>
      </w:r>
      <w:del w:id="367" w:author="lin qs" w:date="2019-05-23T14:24:00Z">
        <w:r w:rsidDel="00E8098E">
          <w:delText>.</w:delText>
        </w:r>
      </w:del>
      <w:r>
        <w:t xml:space="preserve"> </w:t>
      </w:r>
      <w:r w:rsidR="00A17711">
        <w:t>随机选择的样本</w:t>
      </w:r>
    </w:p>
    <w:p w:rsidR="00A17711" w:rsidRDefault="00A17711" w:rsidP="00A17711">
      <w:r>
        <w:t>随机选择的视图和视图状态的数量至少占结构化样品的10%，且样本不属于之前结构化样本的一部分。随机选择的样本应来源于身体机能差异的评测人员随机访问并记录的视图和视图状态。</w:t>
      </w:r>
    </w:p>
    <w:p w:rsidR="00A17711" w:rsidRDefault="00A17711" w:rsidP="00A17711">
      <w:r>
        <w:t>随机选取的视图和视图状态样本作为一个指标，用于验证结构化样本。</w:t>
      </w:r>
    </w:p>
    <w:p w:rsidR="00C21B50" w:rsidRDefault="00C21B50" w:rsidP="00A17711"/>
    <w:p w:rsidR="00A17711" w:rsidRDefault="00C21B50" w:rsidP="00C21B50">
      <w:pPr>
        <w:pStyle w:val="4"/>
      </w:pPr>
      <w:r>
        <w:rPr>
          <w:rFonts w:hint="eastAsia"/>
        </w:rPr>
        <w:t>3</w:t>
      </w:r>
      <w:r>
        <w:t>.</w:t>
      </w:r>
      <w:del w:id="368" w:author="lin qs" w:date="2019-05-23T14:24:00Z">
        <w:r w:rsidDel="00E8098E">
          <w:delText>2.</w:delText>
        </w:r>
      </w:del>
      <w:r>
        <w:t>1.3</w:t>
      </w:r>
      <w:ins w:id="369" w:author="lin qs" w:date="2019-05-13T13:53:00Z">
        <w:r w:rsidR="000D160A">
          <w:t>.</w:t>
        </w:r>
      </w:ins>
      <w:r>
        <w:t xml:space="preserve"> </w:t>
      </w:r>
      <w:r w:rsidR="00A17711">
        <w:t>完整的过程</w:t>
      </w:r>
    </w:p>
    <w:p w:rsidR="00A17711" w:rsidRDefault="00A17711" w:rsidP="00A17711">
      <w:r>
        <w:t>所选样本应包含该网站或应用程序一系列完整过程的所有视图和视图状态。</w:t>
      </w:r>
    </w:p>
    <w:p w:rsidR="00A17711" w:rsidRDefault="00A17711" w:rsidP="00A17711">
      <w:r>
        <w:t>对于每个完整过程中的视图和视图状态，应将结构化样本和随机样本合并至完整过程的样本集，记录访问的视图序列和视图状态，标记其状态与默认顺序。</w:t>
      </w:r>
    </w:p>
    <w:p w:rsidR="005560FE" w:rsidRDefault="005560FE" w:rsidP="005560FE"/>
    <w:p w:rsidR="00E63E71" w:rsidRDefault="00E63E71" w:rsidP="00E63E71">
      <w:pPr>
        <w:pStyle w:val="3"/>
      </w:pPr>
      <w:bookmarkStart w:id="370" w:name="_Toc9510982"/>
      <w:r>
        <w:rPr>
          <w:rFonts w:hint="eastAsia"/>
        </w:rPr>
        <w:lastRenderedPageBreak/>
        <w:t>3</w:t>
      </w:r>
      <w:r>
        <w:t>.2</w:t>
      </w:r>
      <w:del w:id="371" w:author="lin qs" w:date="2019-05-23T14:24:00Z">
        <w:r w:rsidDel="00E8098E">
          <w:delText>.2</w:delText>
        </w:r>
      </w:del>
      <w:r>
        <w:t xml:space="preserve"> </w:t>
      </w:r>
      <w:r w:rsidR="00202DE8">
        <w:rPr>
          <w:rFonts w:hint="eastAsia"/>
        </w:rPr>
        <w:t>多</w:t>
      </w:r>
      <w:r>
        <w:rPr>
          <w:rFonts w:hint="eastAsia"/>
        </w:rPr>
        <w:t>层次测试</w:t>
      </w:r>
      <w:r w:rsidR="00A50422">
        <w:rPr>
          <w:rFonts w:hint="eastAsia"/>
        </w:rPr>
        <w:t>检验</w:t>
      </w:r>
      <w:bookmarkEnd w:id="370"/>
    </w:p>
    <w:p w:rsidR="00A17711" w:rsidRDefault="00A17711" w:rsidP="00A17711">
      <w:r>
        <w:t>在开发完成以后，我们需要整体对项目进行无障碍测试，通过工具和人工检测，发现其中的问题，进行修复。这里按照测试的准确程度层层递进，可分为以下三个层次，业务可根据实际场景进行选择：</w:t>
      </w:r>
    </w:p>
    <w:p w:rsidR="00A17711" w:rsidRDefault="00A17711" w:rsidP="00A17711"/>
    <w:p w:rsidR="00A17711" w:rsidRDefault="00A17711" w:rsidP="00921A4B">
      <w:pPr>
        <w:pStyle w:val="a3"/>
        <w:numPr>
          <w:ilvl w:val="0"/>
          <w:numId w:val="37"/>
        </w:numPr>
        <w:ind w:firstLineChars="0"/>
      </w:pPr>
      <w:r>
        <w:t>自动化检查</w:t>
      </w:r>
    </w:p>
    <w:p w:rsidR="00A17711" w:rsidRDefault="00A17711" w:rsidP="00921A4B">
      <w:pPr>
        <w:pStyle w:val="a3"/>
        <w:numPr>
          <w:ilvl w:val="0"/>
          <w:numId w:val="37"/>
        </w:numPr>
        <w:ind w:firstLineChars="0"/>
      </w:pPr>
      <w:r>
        <w:t>借助辅助技术进行自测</w:t>
      </w:r>
    </w:p>
    <w:p w:rsidR="00A17711" w:rsidRPr="00A17711" w:rsidRDefault="00A17711" w:rsidP="00921A4B">
      <w:pPr>
        <w:pStyle w:val="a3"/>
        <w:numPr>
          <w:ilvl w:val="0"/>
          <w:numId w:val="37"/>
        </w:numPr>
        <w:ind w:firstLineChars="0"/>
      </w:pPr>
      <w:r>
        <w:t>邀请真实用户进行测试</w:t>
      </w:r>
    </w:p>
    <w:p w:rsidR="005560FE" w:rsidRDefault="005560FE" w:rsidP="00E63E71">
      <w:pPr>
        <w:pStyle w:val="4"/>
      </w:pPr>
      <w:r>
        <w:rPr>
          <w:rFonts w:hint="eastAsia"/>
        </w:rPr>
        <w:t>3</w:t>
      </w:r>
      <w:r>
        <w:t>.</w:t>
      </w:r>
      <w:del w:id="372" w:author="lin qs" w:date="2019-05-23T14:24:00Z">
        <w:r w:rsidDel="00E8098E">
          <w:delText>2</w:delText>
        </w:r>
        <w:r w:rsidR="00E63E71" w:rsidDel="00E8098E">
          <w:delText>.</w:delText>
        </w:r>
      </w:del>
      <w:r w:rsidR="00E63E71">
        <w:t>2</w:t>
      </w:r>
      <w:r>
        <w:t xml:space="preserve">.1. </w:t>
      </w:r>
      <w:r>
        <w:rPr>
          <w:rFonts w:hint="eastAsia"/>
        </w:rPr>
        <w:t>自动化</w:t>
      </w:r>
      <w:r w:rsidR="001F3BD8">
        <w:rPr>
          <w:rFonts w:hint="eastAsia"/>
        </w:rPr>
        <w:t>检验</w:t>
      </w:r>
    </w:p>
    <w:p w:rsidR="005560FE" w:rsidRDefault="005560FE" w:rsidP="005560FE">
      <w:r>
        <w:t>自动化检查可以检查出一些可访问性问题，如标题的结构和顺序、alt文本是否存在、页面标题和语言设置是否存在、颜色对比度是否合理、一定程度上的HTML结构是否语义化等。由于开发阶段和自动化检测工具的相似性，这里推荐按照工具的以下使用顺序进行检查，先对代码进行静态检测，然后通过axe进行测试，其次对于视觉测试，需要开发者根据不同类型的视觉用户进行测试：</w:t>
      </w:r>
    </w:p>
    <w:p w:rsidR="005560FE" w:rsidRDefault="005560FE" w:rsidP="005560FE"/>
    <w:p w:rsidR="005560FE" w:rsidRDefault="005560FE" w:rsidP="005560FE">
      <w:pPr>
        <w:pStyle w:val="a3"/>
        <w:numPr>
          <w:ilvl w:val="0"/>
          <w:numId w:val="35"/>
        </w:numPr>
        <w:ind w:firstLineChars="0"/>
      </w:pPr>
      <w:r>
        <w:t>eslint-plugin-jsx-a11y</w:t>
      </w:r>
    </w:p>
    <w:p w:rsidR="005560FE" w:rsidRDefault="005560FE" w:rsidP="005560FE">
      <w:pPr>
        <w:pStyle w:val="a3"/>
        <w:numPr>
          <w:ilvl w:val="0"/>
          <w:numId w:val="35"/>
        </w:numPr>
        <w:ind w:firstLineChars="0"/>
      </w:pPr>
      <w:r>
        <w:t>Axe Chrome Plugin</w:t>
      </w:r>
    </w:p>
    <w:p w:rsidR="005560FE" w:rsidRDefault="005560FE" w:rsidP="005560FE">
      <w:pPr>
        <w:pStyle w:val="a3"/>
        <w:numPr>
          <w:ilvl w:val="0"/>
          <w:numId w:val="35"/>
        </w:numPr>
        <w:ind w:firstLineChars="0"/>
      </w:pPr>
      <w:r>
        <w:t>I want to see like the colour blind</w:t>
      </w:r>
    </w:p>
    <w:p w:rsidR="005560FE" w:rsidRDefault="005560FE" w:rsidP="005560FE"/>
    <w:p w:rsidR="005560FE" w:rsidRPr="0035717A" w:rsidRDefault="005560FE" w:rsidP="005560FE">
      <w:pPr>
        <w:rPr>
          <w:b/>
        </w:rPr>
      </w:pPr>
      <w:r w:rsidRPr="0035717A">
        <w:rPr>
          <w:b/>
        </w:rPr>
        <w:t>Benchmark</w:t>
      </w:r>
    </w:p>
    <w:p w:rsidR="005560FE" w:rsidRDefault="005560FE" w:rsidP="005560FE">
      <w:r>
        <w:t>在我们通过工具和人工测试后，怎么衡量我们测试是否达到一定的要求，这个时候我们需要寻找一些工具对我们的测试进行评估或生成生产测试报告，来对我们的测试给出有效的评估。</w:t>
      </w:r>
      <w:hyperlink r:id="rId42" w:history="1">
        <w:r w:rsidRPr="0035717A">
          <w:rPr>
            <w:rStyle w:val="a4"/>
          </w:rPr>
          <w:t>Lighthouse</w:t>
        </w:r>
      </w:hyperlink>
      <w:r>
        <w:t>是Google开发的网站性能评测工具，主要用于改进网络应用的质量，已开源。内置在Chrome Dev Tools 中，也有插件版本。</w:t>
      </w:r>
    </w:p>
    <w:p w:rsidR="005560FE" w:rsidRDefault="005560FE" w:rsidP="005560FE"/>
    <w:p w:rsidR="005560FE" w:rsidRDefault="005560FE" w:rsidP="005560FE">
      <w:r>
        <w:t>无障碍的检测是该工具评测的一个子项，可以借助这个插件生成站点的无障碍评分报告。</w:t>
      </w:r>
    </w:p>
    <w:p w:rsidR="005560FE" w:rsidRDefault="005560FE" w:rsidP="005560FE"/>
    <w:p w:rsidR="005560FE" w:rsidRDefault="0035717A" w:rsidP="00E63E71">
      <w:pPr>
        <w:pStyle w:val="4"/>
      </w:pPr>
      <w:r>
        <w:lastRenderedPageBreak/>
        <w:t>3.</w:t>
      </w:r>
      <w:del w:id="373" w:author="lin qs" w:date="2019-05-23T14:24:00Z">
        <w:r w:rsidDel="00E8098E">
          <w:delText>2.</w:delText>
        </w:r>
      </w:del>
      <w:r w:rsidR="00E63E71">
        <w:t>2.</w:t>
      </w:r>
      <w:r w:rsidR="005560FE">
        <w:t>2. 借助辅助技术进行自测</w:t>
      </w:r>
    </w:p>
    <w:p w:rsidR="005560FE" w:rsidRDefault="005560FE" w:rsidP="005560FE">
      <w:r>
        <w:t>手动测试将有助于识别准确性问题，例如标题结构是否与页面真实内容顺序相符、alt文本是否准确地传递了相关图像的信息、弹出的窗口、对话框或其他通知是否与展示一致并且明显等。</w:t>
      </w:r>
    </w:p>
    <w:p w:rsidR="005560FE" w:rsidRDefault="005560FE" w:rsidP="005560FE"/>
    <w:p w:rsidR="005560FE" w:rsidRDefault="005560FE" w:rsidP="005560FE">
      <w:r>
        <w:t>残疾人借助辅助技术（Assistive Technology）来操作软件产品，常用辅助技术有： 屏幕阅读器 - 用于读出屏幕上显示的文本 屏幕放大软件 - 用于放大显示器，使视力受损的用户轻松阅读。</w:t>
      </w:r>
    </w:p>
    <w:p w:rsidR="005560FE" w:rsidRDefault="005560FE" w:rsidP="005560FE"/>
    <w:p w:rsidR="005560FE" w:rsidRPr="0035717A" w:rsidRDefault="005560FE" w:rsidP="005560FE">
      <w:pPr>
        <w:rPr>
          <w:b/>
        </w:rPr>
      </w:pPr>
      <w:r w:rsidRPr="0035717A">
        <w:rPr>
          <w:b/>
        </w:rPr>
        <w:t>屏幕阅读器</w:t>
      </w:r>
    </w:p>
    <w:p w:rsidR="005560FE" w:rsidRDefault="005560FE" w:rsidP="005560FE">
      <w:r>
        <w:t>对于屏幕阅读器介绍，请参考，这里主要介绍通过屏幕阅读器如何测试，我们依据有障碍人群，浏览器和操作系统的不同使用，需要进行不同的测试，进行如下分类：</w:t>
      </w:r>
    </w:p>
    <w:p w:rsidR="005560FE" w:rsidRDefault="005560FE" w:rsidP="005560FE"/>
    <w:p w:rsidR="005560FE" w:rsidRDefault="005560FE" w:rsidP="0035717A">
      <w:pPr>
        <w:pStyle w:val="a3"/>
        <w:numPr>
          <w:ilvl w:val="0"/>
          <w:numId w:val="36"/>
        </w:numPr>
        <w:ind w:firstLineChars="0"/>
      </w:pPr>
      <w:r>
        <w:t>人群类型</w:t>
      </w:r>
    </w:p>
    <w:p w:rsidR="005560FE" w:rsidRDefault="005560FE" w:rsidP="0035717A">
      <w:pPr>
        <w:pStyle w:val="a3"/>
        <w:numPr>
          <w:ilvl w:val="1"/>
          <w:numId w:val="36"/>
        </w:numPr>
        <w:ind w:firstLineChars="0"/>
      </w:pPr>
      <w:r>
        <w:t>对于失明用户，我们在测试过程中需要开启屏幕阅读器和通过键盘去测试，对于视力障碍，我们推荐使用I want to see like the colour blind测试</w:t>
      </w:r>
    </w:p>
    <w:p w:rsidR="005560FE" w:rsidRDefault="005560FE" w:rsidP="0035717A">
      <w:pPr>
        <w:pStyle w:val="a3"/>
        <w:numPr>
          <w:ilvl w:val="0"/>
          <w:numId w:val="36"/>
        </w:numPr>
        <w:ind w:firstLineChars="0"/>
      </w:pPr>
      <w:r>
        <w:t>浏览器</w:t>
      </w:r>
    </w:p>
    <w:p w:rsidR="005560FE" w:rsidRDefault="005560FE" w:rsidP="0035717A">
      <w:pPr>
        <w:pStyle w:val="a3"/>
        <w:numPr>
          <w:ilvl w:val="1"/>
          <w:numId w:val="36"/>
        </w:numPr>
        <w:ind w:firstLineChars="0"/>
      </w:pPr>
      <w:r>
        <w:t>在火狐和Chrome中我们使用axe插件进行测试(推荐)，在IE中使用Web Accessibility Toolbar测试，Safari使用Web Development Tools测试</w:t>
      </w:r>
    </w:p>
    <w:p w:rsidR="005560FE" w:rsidRDefault="005560FE" w:rsidP="0035717A">
      <w:pPr>
        <w:pStyle w:val="a3"/>
        <w:numPr>
          <w:ilvl w:val="0"/>
          <w:numId w:val="36"/>
        </w:numPr>
        <w:ind w:firstLineChars="0"/>
      </w:pPr>
      <w:r>
        <w:t>操作系统</w:t>
      </w:r>
    </w:p>
    <w:p w:rsidR="005560FE" w:rsidRDefault="005560FE" w:rsidP="0035717A">
      <w:pPr>
        <w:pStyle w:val="a3"/>
        <w:numPr>
          <w:ilvl w:val="1"/>
          <w:numId w:val="36"/>
        </w:numPr>
        <w:ind w:firstLineChars="0"/>
      </w:pPr>
      <w:r>
        <w:t>推荐在widnow系统中我们可以在火狐或Chrome中使用axe插件进行测试，Apple系统下使用VoiceOver + Chrome中axe插件测试</w:t>
      </w:r>
    </w:p>
    <w:p w:rsidR="0035717A" w:rsidRDefault="0035717A" w:rsidP="005560FE"/>
    <w:p w:rsidR="005560FE" w:rsidRPr="0035717A" w:rsidRDefault="005560FE" w:rsidP="005560FE">
      <w:pPr>
        <w:rPr>
          <w:b/>
        </w:rPr>
      </w:pPr>
      <w:r w:rsidRPr="0035717A">
        <w:rPr>
          <w:b/>
        </w:rPr>
        <w:t>测试checklist</w:t>
      </w:r>
    </w:p>
    <w:p w:rsidR="005560FE" w:rsidRDefault="005560FE" w:rsidP="005560FE">
      <w:r>
        <w:t>对于网站的可访问性，我们参考如下的条目，若基本符合，网站基本支持网站的可访问性，如下：</w:t>
      </w:r>
    </w:p>
    <w:p w:rsidR="005560FE" w:rsidRDefault="005560FE" w:rsidP="005560FE"/>
    <w:p w:rsidR="005560FE" w:rsidRDefault="005560FE" w:rsidP="005560FE">
      <w:r>
        <w:t>[ ] 仅使用键盘，是否能使用站点的主要功能</w:t>
      </w:r>
    </w:p>
    <w:p w:rsidR="005560FE" w:rsidRDefault="005560FE" w:rsidP="0035717A">
      <w:pPr>
        <w:ind w:firstLine="420"/>
      </w:pPr>
      <w:r>
        <w:t>使用Tab在页面的可聚焦元素上切换，使用 shift+Tab 切回上一聚焦元素。</w:t>
      </w:r>
    </w:p>
    <w:p w:rsidR="005560FE" w:rsidRPr="0035717A" w:rsidRDefault="005560FE" w:rsidP="005560FE">
      <w:r>
        <w:lastRenderedPageBreak/>
        <w:t>[ ] 能否跳过导航栏，详情点击这里</w:t>
      </w:r>
    </w:p>
    <w:p w:rsidR="005560FE" w:rsidRPr="0035717A" w:rsidRDefault="005560FE" w:rsidP="0035717A">
      <w:pPr>
        <w:ind w:firstLine="420"/>
      </w:pPr>
      <w:r>
        <w:t>跳过导航栏对有运动障碍的人很有意义</w:t>
      </w:r>
    </w:p>
    <w:p w:rsidR="005560FE" w:rsidRPr="0035717A" w:rsidRDefault="005560FE" w:rsidP="005560FE">
      <w:r>
        <w:t>[ ] 是否支持内容缩放，详情点击这里</w:t>
      </w:r>
    </w:p>
    <w:p w:rsidR="005560FE" w:rsidRPr="0035717A" w:rsidRDefault="005560FE" w:rsidP="0035717A">
      <w:pPr>
        <w:ind w:firstLine="420"/>
      </w:pPr>
      <w:r>
        <w:t>缩放后是否正常显示，这对于有视觉障碍的人(比如老人)很有意义</w:t>
      </w:r>
    </w:p>
    <w:p w:rsidR="005560FE" w:rsidRPr="0035717A" w:rsidRDefault="005560FE" w:rsidP="005560FE">
      <w:r>
        <w:t>[ ] 是否通过屏幕阅读器，准确获取页面所传达的信息</w:t>
      </w:r>
    </w:p>
    <w:p w:rsidR="005560FE" w:rsidRDefault="005560FE" w:rsidP="0035717A">
      <w:pPr>
        <w:ind w:firstLine="420"/>
      </w:pPr>
      <w:r>
        <w:t>针对完全失明用户</w:t>
      </w:r>
    </w:p>
    <w:p w:rsidR="005560FE" w:rsidRDefault="005560FE" w:rsidP="005560FE">
      <w:r>
        <w:t>[ ] 开启色盲弱模拟或对比度插件，能否使用站点的主要功能</w:t>
      </w:r>
    </w:p>
    <w:p w:rsidR="005560FE" w:rsidRDefault="005560FE" w:rsidP="005560FE"/>
    <w:p w:rsidR="005560FE" w:rsidRDefault="0035717A" w:rsidP="00E63E71">
      <w:pPr>
        <w:pStyle w:val="4"/>
      </w:pPr>
      <w:r>
        <w:t>3.</w:t>
      </w:r>
      <w:del w:id="374" w:author="lin qs" w:date="2019-05-23T14:24:00Z">
        <w:r w:rsidDel="00E8098E">
          <w:delText>2.</w:delText>
        </w:r>
      </w:del>
      <w:r w:rsidR="00E63E71">
        <w:t>2.</w:t>
      </w:r>
      <w:r w:rsidR="005560FE">
        <w:t>3. 邀请真实用户进行测试</w:t>
      </w:r>
    </w:p>
    <w:p w:rsidR="005560FE" w:rsidRPr="005560FE" w:rsidRDefault="005560FE" w:rsidP="005560FE">
      <w:r>
        <w:t>真实的有访问障碍的用户是无障碍的实际使用者，他们有不同的习惯和期望。有条件的话，可以邀请真实的存在访问障碍用户定期检查站点，以确保主要内容和功能对他们可用。</w:t>
      </w:r>
    </w:p>
    <w:sectPr w:rsidR="005560FE" w:rsidRPr="005560FE" w:rsidSect="008B1E5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996"/>
    <w:multiLevelType w:val="hybridMultilevel"/>
    <w:tmpl w:val="97309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4924D7"/>
    <w:multiLevelType w:val="hybridMultilevel"/>
    <w:tmpl w:val="33C680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A11CD4"/>
    <w:multiLevelType w:val="hybridMultilevel"/>
    <w:tmpl w:val="08EA46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BB3037E"/>
    <w:multiLevelType w:val="hybridMultilevel"/>
    <w:tmpl w:val="75FEF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B8383E"/>
    <w:multiLevelType w:val="hybridMultilevel"/>
    <w:tmpl w:val="569274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E8F4104"/>
    <w:multiLevelType w:val="hybridMultilevel"/>
    <w:tmpl w:val="B2783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CF278D"/>
    <w:multiLevelType w:val="hybridMultilevel"/>
    <w:tmpl w:val="0D9EB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FD7EEF"/>
    <w:multiLevelType w:val="hybridMultilevel"/>
    <w:tmpl w:val="DF4637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B5295C"/>
    <w:multiLevelType w:val="hybridMultilevel"/>
    <w:tmpl w:val="BBE85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0C6961"/>
    <w:multiLevelType w:val="hybridMultilevel"/>
    <w:tmpl w:val="E8E67F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F2563A"/>
    <w:multiLevelType w:val="hybridMultilevel"/>
    <w:tmpl w:val="1C6A96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4601F7"/>
    <w:multiLevelType w:val="hybridMultilevel"/>
    <w:tmpl w:val="113455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7C27D95"/>
    <w:multiLevelType w:val="hybridMultilevel"/>
    <w:tmpl w:val="1B560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ED31B6"/>
    <w:multiLevelType w:val="hybridMultilevel"/>
    <w:tmpl w:val="811EB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3E735EA"/>
    <w:multiLevelType w:val="hybridMultilevel"/>
    <w:tmpl w:val="863AE2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3101AF"/>
    <w:multiLevelType w:val="hybridMultilevel"/>
    <w:tmpl w:val="8A8458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7E72AA3"/>
    <w:multiLevelType w:val="hybridMultilevel"/>
    <w:tmpl w:val="E556D3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250646"/>
    <w:multiLevelType w:val="hybridMultilevel"/>
    <w:tmpl w:val="D206BA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82D3647"/>
    <w:multiLevelType w:val="hybridMultilevel"/>
    <w:tmpl w:val="11987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B1453C"/>
    <w:multiLevelType w:val="hybridMultilevel"/>
    <w:tmpl w:val="BEC29E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6239FA"/>
    <w:multiLevelType w:val="hybridMultilevel"/>
    <w:tmpl w:val="51DCD0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B9716B6"/>
    <w:multiLevelType w:val="hybridMultilevel"/>
    <w:tmpl w:val="F29AA5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E097AFF"/>
    <w:multiLevelType w:val="hybridMultilevel"/>
    <w:tmpl w:val="30E8C1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D025CE"/>
    <w:multiLevelType w:val="hybridMultilevel"/>
    <w:tmpl w:val="06380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77160EA"/>
    <w:multiLevelType w:val="hybridMultilevel"/>
    <w:tmpl w:val="8EC0FB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9EC6D98"/>
    <w:multiLevelType w:val="hybridMultilevel"/>
    <w:tmpl w:val="4C3022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1596A4D"/>
    <w:multiLevelType w:val="hybridMultilevel"/>
    <w:tmpl w:val="AF9C9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2150189"/>
    <w:multiLevelType w:val="hybridMultilevel"/>
    <w:tmpl w:val="0C022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30F0CF2"/>
    <w:multiLevelType w:val="multilevel"/>
    <w:tmpl w:val="89CA77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340A7D"/>
    <w:multiLevelType w:val="hybridMultilevel"/>
    <w:tmpl w:val="8B92CA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2374B0"/>
    <w:multiLevelType w:val="hybridMultilevel"/>
    <w:tmpl w:val="B622E6BA"/>
    <w:lvl w:ilvl="0" w:tplc="C69AA5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044094"/>
    <w:multiLevelType w:val="hybridMultilevel"/>
    <w:tmpl w:val="6CD82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F794B26"/>
    <w:multiLevelType w:val="hybridMultilevel"/>
    <w:tmpl w:val="0464E3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C7292B"/>
    <w:multiLevelType w:val="hybridMultilevel"/>
    <w:tmpl w:val="267E13A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2B54C0"/>
    <w:multiLevelType w:val="hybridMultilevel"/>
    <w:tmpl w:val="158AC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5E93188"/>
    <w:multiLevelType w:val="hybridMultilevel"/>
    <w:tmpl w:val="EE32A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D6264EF"/>
    <w:multiLevelType w:val="hybridMultilevel"/>
    <w:tmpl w:val="52969B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F727BBC"/>
    <w:multiLevelType w:val="hybridMultilevel"/>
    <w:tmpl w:val="819EF8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28"/>
  </w:num>
  <w:num w:numId="3">
    <w:abstractNumId w:val="0"/>
  </w:num>
  <w:num w:numId="4">
    <w:abstractNumId w:val="21"/>
  </w:num>
  <w:num w:numId="5">
    <w:abstractNumId w:val="24"/>
  </w:num>
  <w:num w:numId="6">
    <w:abstractNumId w:val="11"/>
  </w:num>
  <w:num w:numId="7">
    <w:abstractNumId w:val="16"/>
  </w:num>
  <w:num w:numId="8">
    <w:abstractNumId w:val="22"/>
  </w:num>
  <w:num w:numId="9">
    <w:abstractNumId w:val="36"/>
  </w:num>
  <w:num w:numId="10">
    <w:abstractNumId w:val="5"/>
  </w:num>
  <w:num w:numId="11">
    <w:abstractNumId w:val="14"/>
  </w:num>
  <w:num w:numId="12">
    <w:abstractNumId w:val="2"/>
  </w:num>
  <w:num w:numId="13">
    <w:abstractNumId w:val="20"/>
  </w:num>
  <w:num w:numId="14">
    <w:abstractNumId w:val="29"/>
  </w:num>
  <w:num w:numId="15">
    <w:abstractNumId w:val="33"/>
  </w:num>
  <w:num w:numId="16">
    <w:abstractNumId w:val="19"/>
  </w:num>
  <w:num w:numId="17">
    <w:abstractNumId w:val="17"/>
  </w:num>
  <w:num w:numId="18">
    <w:abstractNumId w:val="15"/>
  </w:num>
  <w:num w:numId="19">
    <w:abstractNumId w:val="12"/>
  </w:num>
  <w:num w:numId="20">
    <w:abstractNumId w:val="23"/>
  </w:num>
  <w:num w:numId="21">
    <w:abstractNumId w:val="25"/>
  </w:num>
  <w:num w:numId="22">
    <w:abstractNumId w:val="27"/>
  </w:num>
  <w:num w:numId="23">
    <w:abstractNumId w:val="7"/>
  </w:num>
  <w:num w:numId="24">
    <w:abstractNumId w:val="32"/>
  </w:num>
  <w:num w:numId="25">
    <w:abstractNumId w:val="37"/>
  </w:num>
  <w:num w:numId="26">
    <w:abstractNumId w:val="1"/>
  </w:num>
  <w:num w:numId="27">
    <w:abstractNumId w:val="10"/>
  </w:num>
  <w:num w:numId="28">
    <w:abstractNumId w:val="13"/>
  </w:num>
  <w:num w:numId="29">
    <w:abstractNumId w:val="3"/>
  </w:num>
  <w:num w:numId="30">
    <w:abstractNumId w:val="18"/>
  </w:num>
  <w:num w:numId="31">
    <w:abstractNumId w:val="6"/>
  </w:num>
  <w:num w:numId="32">
    <w:abstractNumId w:val="8"/>
  </w:num>
  <w:num w:numId="33">
    <w:abstractNumId w:val="34"/>
  </w:num>
  <w:num w:numId="34">
    <w:abstractNumId w:val="26"/>
  </w:num>
  <w:num w:numId="35">
    <w:abstractNumId w:val="35"/>
  </w:num>
  <w:num w:numId="36">
    <w:abstractNumId w:val="9"/>
  </w:num>
  <w:num w:numId="37">
    <w:abstractNumId w:val="31"/>
  </w:num>
  <w:num w:numId="3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 qs">
    <w15:presenceInfo w15:providerId="Windows Live" w15:userId="9dfacab754731e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trackRevisions/>
  <w:defaultTabStop w:val="420"/>
  <w:drawingGridVerticalSpacing w:val="19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9E"/>
    <w:rsid w:val="00022A09"/>
    <w:rsid w:val="0003171E"/>
    <w:rsid w:val="00041865"/>
    <w:rsid w:val="000442D9"/>
    <w:rsid w:val="0006551C"/>
    <w:rsid w:val="0007147B"/>
    <w:rsid w:val="00082C56"/>
    <w:rsid w:val="00094408"/>
    <w:rsid w:val="000C5787"/>
    <w:rsid w:val="000D160A"/>
    <w:rsid w:val="000E6C6D"/>
    <w:rsid w:val="00126A9E"/>
    <w:rsid w:val="0018160D"/>
    <w:rsid w:val="001816AD"/>
    <w:rsid w:val="00185231"/>
    <w:rsid w:val="0018748F"/>
    <w:rsid w:val="00196AA1"/>
    <w:rsid w:val="001B02D5"/>
    <w:rsid w:val="001D6F44"/>
    <w:rsid w:val="001E4B1C"/>
    <w:rsid w:val="001F3BD8"/>
    <w:rsid w:val="00202DE8"/>
    <w:rsid w:val="00203EE3"/>
    <w:rsid w:val="00211292"/>
    <w:rsid w:val="00217488"/>
    <w:rsid w:val="00217876"/>
    <w:rsid w:val="00232369"/>
    <w:rsid w:val="00237772"/>
    <w:rsid w:val="00251F4A"/>
    <w:rsid w:val="002538BA"/>
    <w:rsid w:val="00271485"/>
    <w:rsid w:val="00282E80"/>
    <w:rsid w:val="00295687"/>
    <w:rsid w:val="002A4AEF"/>
    <w:rsid w:val="002B19CB"/>
    <w:rsid w:val="002E7B83"/>
    <w:rsid w:val="002F6468"/>
    <w:rsid w:val="00311817"/>
    <w:rsid w:val="00323FF0"/>
    <w:rsid w:val="003258E6"/>
    <w:rsid w:val="00344C80"/>
    <w:rsid w:val="0035717A"/>
    <w:rsid w:val="00387C6F"/>
    <w:rsid w:val="003A076C"/>
    <w:rsid w:val="003B4F0F"/>
    <w:rsid w:val="003F3241"/>
    <w:rsid w:val="003F4628"/>
    <w:rsid w:val="004061EB"/>
    <w:rsid w:val="00444A96"/>
    <w:rsid w:val="00485370"/>
    <w:rsid w:val="004934B0"/>
    <w:rsid w:val="004A6358"/>
    <w:rsid w:val="004B15B1"/>
    <w:rsid w:val="0052588F"/>
    <w:rsid w:val="00532FDF"/>
    <w:rsid w:val="005560FE"/>
    <w:rsid w:val="00556905"/>
    <w:rsid w:val="005604C3"/>
    <w:rsid w:val="00571077"/>
    <w:rsid w:val="0058104A"/>
    <w:rsid w:val="00590B7C"/>
    <w:rsid w:val="005A1DED"/>
    <w:rsid w:val="005A49BA"/>
    <w:rsid w:val="005B503B"/>
    <w:rsid w:val="005F68B2"/>
    <w:rsid w:val="006A178E"/>
    <w:rsid w:val="006C7311"/>
    <w:rsid w:val="006D4CDE"/>
    <w:rsid w:val="00715056"/>
    <w:rsid w:val="007316A1"/>
    <w:rsid w:val="00731F50"/>
    <w:rsid w:val="0074549E"/>
    <w:rsid w:val="00746CDB"/>
    <w:rsid w:val="00747FEC"/>
    <w:rsid w:val="0075642F"/>
    <w:rsid w:val="007975D6"/>
    <w:rsid w:val="007C0DE5"/>
    <w:rsid w:val="007C767C"/>
    <w:rsid w:val="007D2E3C"/>
    <w:rsid w:val="0080200D"/>
    <w:rsid w:val="0081748F"/>
    <w:rsid w:val="00850148"/>
    <w:rsid w:val="00864FAC"/>
    <w:rsid w:val="008B1E5D"/>
    <w:rsid w:val="008B433D"/>
    <w:rsid w:val="008F59F8"/>
    <w:rsid w:val="008F7410"/>
    <w:rsid w:val="0091148D"/>
    <w:rsid w:val="009174C8"/>
    <w:rsid w:val="00921A4B"/>
    <w:rsid w:val="009849F3"/>
    <w:rsid w:val="009D7ADA"/>
    <w:rsid w:val="00A17711"/>
    <w:rsid w:val="00A50422"/>
    <w:rsid w:val="00A577B2"/>
    <w:rsid w:val="00A61BC2"/>
    <w:rsid w:val="00A76489"/>
    <w:rsid w:val="00A84144"/>
    <w:rsid w:val="00AB1B2E"/>
    <w:rsid w:val="00AE32D3"/>
    <w:rsid w:val="00AE791E"/>
    <w:rsid w:val="00AF48D0"/>
    <w:rsid w:val="00B15EFF"/>
    <w:rsid w:val="00B35330"/>
    <w:rsid w:val="00B4496D"/>
    <w:rsid w:val="00B65FD7"/>
    <w:rsid w:val="00B92949"/>
    <w:rsid w:val="00BA4D6B"/>
    <w:rsid w:val="00BB209A"/>
    <w:rsid w:val="00C04D53"/>
    <w:rsid w:val="00C1236A"/>
    <w:rsid w:val="00C21B50"/>
    <w:rsid w:val="00C21CD0"/>
    <w:rsid w:val="00C538DA"/>
    <w:rsid w:val="00C913CB"/>
    <w:rsid w:val="00C9465A"/>
    <w:rsid w:val="00C953E3"/>
    <w:rsid w:val="00CB194F"/>
    <w:rsid w:val="00CC0D14"/>
    <w:rsid w:val="00CC327D"/>
    <w:rsid w:val="00CE207F"/>
    <w:rsid w:val="00CF1C35"/>
    <w:rsid w:val="00CF2DC6"/>
    <w:rsid w:val="00D16573"/>
    <w:rsid w:val="00D21738"/>
    <w:rsid w:val="00DA4E9A"/>
    <w:rsid w:val="00DC69F6"/>
    <w:rsid w:val="00DD0D20"/>
    <w:rsid w:val="00DD3B71"/>
    <w:rsid w:val="00DD65C3"/>
    <w:rsid w:val="00E0707F"/>
    <w:rsid w:val="00E307BB"/>
    <w:rsid w:val="00E63E71"/>
    <w:rsid w:val="00E8098E"/>
    <w:rsid w:val="00EA3E40"/>
    <w:rsid w:val="00EB0500"/>
    <w:rsid w:val="00EE46B9"/>
    <w:rsid w:val="00F42352"/>
    <w:rsid w:val="00F468BA"/>
    <w:rsid w:val="00F76479"/>
    <w:rsid w:val="00F968E4"/>
    <w:rsid w:val="00FA1E81"/>
    <w:rsid w:val="00FD17D4"/>
    <w:rsid w:val="00FD2693"/>
    <w:rsid w:val="00FE3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1538"/>
  <w14:defaultImageDpi w14:val="32767"/>
  <w15:chartTrackingRefBased/>
  <w15:docId w15:val="{4833B0BA-9CF2-D34C-AD9E-2B246EFE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9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59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59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61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772"/>
    <w:pPr>
      <w:ind w:firstLineChars="200" w:firstLine="420"/>
    </w:pPr>
  </w:style>
  <w:style w:type="character" w:customStyle="1" w:styleId="10">
    <w:name w:val="标题 1 字符"/>
    <w:basedOn w:val="a0"/>
    <w:link w:val="1"/>
    <w:uiPriority w:val="9"/>
    <w:rsid w:val="008F59F8"/>
    <w:rPr>
      <w:b/>
      <w:bCs/>
      <w:kern w:val="44"/>
      <w:sz w:val="44"/>
      <w:szCs w:val="44"/>
    </w:rPr>
  </w:style>
  <w:style w:type="character" w:customStyle="1" w:styleId="20">
    <w:name w:val="标题 2 字符"/>
    <w:basedOn w:val="a0"/>
    <w:link w:val="2"/>
    <w:uiPriority w:val="9"/>
    <w:rsid w:val="008F59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59F8"/>
    <w:rPr>
      <w:b/>
      <w:bCs/>
      <w:sz w:val="32"/>
      <w:szCs w:val="32"/>
    </w:rPr>
  </w:style>
  <w:style w:type="paragraph" w:styleId="TOC">
    <w:name w:val="TOC Heading"/>
    <w:basedOn w:val="1"/>
    <w:next w:val="a"/>
    <w:uiPriority w:val="39"/>
    <w:unhideWhenUsed/>
    <w:qFormat/>
    <w:rsid w:val="00747FE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747FE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747FEC"/>
    <w:pPr>
      <w:ind w:left="240"/>
      <w:jc w:val="left"/>
    </w:pPr>
    <w:rPr>
      <w:rFonts w:eastAsiaTheme="minorHAnsi"/>
      <w:smallCaps/>
      <w:sz w:val="20"/>
      <w:szCs w:val="20"/>
    </w:rPr>
  </w:style>
  <w:style w:type="paragraph" w:styleId="TOC3">
    <w:name w:val="toc 3"/>
    <w:basedOn w:val="a"/>
    <w:next w:val="a"/>
    <w:autoRedefine/>
    <w:uiPriority w:val="39"/>
    <w:unhideWhenUsed/>
    <w:rsid w:val="00747FEC"/>
    <w:pPr>
      <w:ind w:left="480"/>
      <w:jc w:val="left"/>
    </w:pPr>
    <w:rPr>
      <w:rFonts w:eastAsiaTheme="minorHAnsi"/>
      <w:i/>
      <w:iCs/>
      <w:sz w:val="20"/>
      <w:szCs w:val="20"/>
    </w:rPr>
  </w:style>
  <w:style w:type="character" w:styleId="a4">
    <w:name w:val="Hyperlink"/>
    <w:basedOn w:val="a0"/>
    <w:uiPriority w:val="99"/>
    <w:unhideWhenUsed/>
    <w:rsid w:val="00747FEC"/>
    <w:rPr>
      <w:color w:val="0563C1" w:themeColor="hyperlink"/>
      <w:u w:val="single"/>
    </w:rPr>
  </w:style>
  <w:style w:type="paragraph" w:styleId="TOC4">
    <w:name w:val="toc 4"/>
    <w:basedOn w:val="a"/>
    <w:next w:val="a"/>
    <w:autoRedefine/>
    <w:uiPriority w:val="39"/>
    <w:semiHidden/>
    <w:unhideWhenUsed/>
    <w:rsid w:val="00747FEC"/>
    <w:pPr>
      <w:ind w:left="720"/>
      <w:jc w:val="left"/>
    </w:pPr>
    <w:rPr>
      <w:rFonts w:eastAsiaTheme="minorHAnsi"/>
      <w:sz w:val="18"/>
      <w:szCs w:val="18"/>
    </w:rPr>
  </w:style>
  <w:style w:type="paragraph" w:styleId="TOC5">
    <w:name w:val="toc 5"/>
    <w:basedOn w:val="a"/>
    <w:next w:val="a"/>
    <w:autoRedefine/>
    <w:uiPriority w:val="39"/>
    <w:semiHidden/>
    <w:unhideWhenUsed/>
    <w:rsid w:val="00747FEC"/>
    <w:pPr>
      <w:ind w:left="960"/>
      <w:jc w:val="left"/>
    </w:pPr>
    <w:rPr>
      <w:rFonts w:eastAsiaTheme="minorHAnsi"/>
      <w:sz w:val="18"/>
      <w:szCs w:val="18"/>
    </w:rPr>
  </w:style>
  <w:style w:type="paragraph" w:styleId="TOC6">
    <w:name w:val="toc 6"/>
    <w:basedOn w:val="a"/>
    <w:next w:val="a"/>
    <w:autoRedefine/>
    <w:uiPriority w:val="39"/>
    <w:semiHidden/>
    <w:unhideWhenUsed/>
    <w:rsid w:val="00747FEC"/>
    <w:pPr>
      <w:ind w:left="1200"/>
      <w:jc w:val="left"/>
    </w:pPr>
    <w:rPr>
      <w:rFonts w:eastAsiaTheme="minorHAnsi"/>
      <w:sz w:val="18"/>
      <w:szCs w:val="18"/>
    </w:rPr>
  </w:style>
  <w:style w:type="paragraph" w:styleId="TOC7">
    <w:name w:val="toc 7"/>
    <w:basedOn w:val="a"/>
    <w:next w:val="a"/>
    <w:autoRedefine/>
    <w:uiPriority w:val="39"/>
    <w:semiHidden/>
    <w:unhideWhenUsed/>
    <w:rsid w:val="00747FEC"/>
    <w:pPr>
      <w:ind w:left="1440"/>
      <w:jc w:val="left"/>
    </w:pPr>
    <w:rPr>
      <w:rFonts w:eastAsiaTheme="minorHAnsi"/>
      <w:sz w:val="18"/>
      <w:szCs w:val="18"/>
    </w:rPr>
  </w:style>
  <w:style w:type="paragraph" w:styleId="TOC8">
    <w:name w:val="toc 8"/>
    <w:basedOn w:val="a"/>
    <w:next w:val="a"/>
    <w:autoRedefine/>
    <w:uiPriority w:val="39"/>
    <w:semiHidden/>
    <w:unhideWhenUsed/>
    <w:rsid w:val="00747FEC"/>
    <w:pPr>
      <w:ind w:left="1680"/>
      <w:jc w:val="left"/>
    </w:pPr>
    <w:rPr>
      <w:rFonts w:eastAsiaTheme="minorHAnsi"/>
      <w:sz w:val="18"/>
      <w:szCs w:val="18"/>
    </w:rPr>
  </w:style>
  <w:style w:type="paragraph" w:styleId="TOC9">
    <w:name w:val="toc 9"/>
    <w:basedOn w:val="a"/>
    <w:next w:val="a"/>
    <w:autoRedefine/>
    <w:uiPriority w:val="39"/>
    <w:semiHidden/>
    <w:unhideWhenUsed/>
    <w:rsid w:val="00747FEC"/>
    <w:pPr>
      <w:ind w:left="1920"/>
      <w:jc w:val="left"/>
    </w:pPr>
    <w:rPr>
      <w:rFonts w:eastAsiaTheme="minorHAnsi"/>
      <w:sz w:val="18"/>
      <w:szCs w:val="18"/>
    </w:rPr>
  </w:style>
  <w:style w:type="table" w:styleId="a5">
    <w:name w:val="Table Grid"/>
    <w:basedOn w:val="a1"/>
    <w:uiPriority w:val="39"/>
    <w:rsid w:val="005B5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rsid w:val="00041865"/>
    <w:rPr>
      <w:color w:val="605E5C"/>
      <w:shd w:val="clear" w:color="auto" w:fill="E1DFDD"/>
    </w:rPr>
  </w:style>
  <w:style w:type="character" w:customStyle="1" w:styleId="40">
    <w:name w:val="标题 4 字符"/>
    <w:basedOn w:val="a0"/>
    <w:link w:val="4"/>
    <w:uiPriority w:val="9"/>
    <w:rsid w:val="004061EB"/>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A577B2"/>
    <w:rPr>
      <w:sz w:val="21"/>
      <w:szCs w:val="21"/>
    </w:rPr>
  </w:style>
  <w:style w:type="paragraph" w:styleId="a8">
    <w:name w:val="annotation text"/>
    <w:basedOn w:val="a"/>
    <w:link w:val="a9"/>
    <w:uiPriority w:val="99"/>
    <w:semiHidden/>
    <w:unhideWhenUsed/>
    <w:rsid w:val="00A577B2"/>
    <w:pPr>
      <w:jc w:val="left"/>
    </w:pPr>
  </w:style>
  <w:style w:type="character" w:customStyle="1" w:styleId="a9">
    <w:name w:val="批注文字 字符"/>
    <w:basedOn w:val="a0"/>
    <w:link w:val="a8"/>
    <w:uiPriority w:val="99"/>
    <w:semiHidden/>
    <w:rsid w:val="00A577B2"/>
  </w:style>
  <w:style w:type="paragraph" w:styleId="aa">
    <w:name w:val="annotation subject"/>
    <w:basedOn w:val="a8"/>
    <w:next w:val="a8"/>
    <w:link w:val="ab"/>
    <w:uiPriority w:val="99"/>
    <w:semiHidden/>
    <w:unhideWhenUsed/>
    <w:rsid w:val="00A577B2"/>
    <w:rPr>
      <w:b/>
      <w:bCs/>
    </w:rPr>
  </w:style>
  <w:style w:type="character" w:customStyle="1" w:styleId="ab">
    <w:name w:val="批注主题 字符"/>
    <w:basedOn w:val="a9"/>
    <w:link w:val="aa"/>
    <w:uiPriority w:val="99"/>
    <w:semiHidden/>
    <w:rsid w:val="00A577B2"/>
    <w:rPr>
      <w:b/>
      <w:bCs/>
    </w:rPr>
  </w:style>
  <w:style w:type="paragraph" w:styleId="ac">
    <w:name w:val="Balloon Text"/>
    <w:basedOn w:val="a"/>
    <w:link w:val="ad"/>
    <w:uiPriority w:val="99"/>
    <w:semiHidden/>
    <w:unhideWhenUsed/>
    <w:rsid w:val="00A577B2"/>
    <w:rPr>
      <w:rFonts w:ascii="宋体" w:eastAsia="宋体"/>
      <w:sz w:val="18"/>
      <w:szCs w:val="18"/>
    </w:rPr>
  </w:style>
  <w:style w:type="character" w:customStyle="1" w:styleId="ad">
    <w:name w:val="批注框文本 字符"/>
    <w:basedOn w:val="a0"/>
    <w:link w:val="ac"/>
    <w:uiPriority w:val="99"/>
    <w:semiHidden/>
    <w:rsid w:val="00A577B2"/>
    <w:rPr>
      <w:rFonts w:ascii="宋体" w:eastAsia="宋体"/>
      <w:sz w:val="18"/>
      <w:szCs w:val="18"/>
    </w:rPr>
  </w:style>
  <w:style w:type="character" w:styleId="ae">
    <w:name w:val="FollowedHyperlink"/>
    <w:basedOn w:val="a0"/>
    <w:uiPriority w:val="99"/>
    <w:semiHidden/>
    <w:unhideWhenUsed/>
    <w:rsid w:val="003B4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wai-aria-1.1/" TargetMode="External"/><Relationship Id="rId18" Type="http://schemas.openxmlformats.org/officeDocument/2006/relationships/hyperlink" Target="http://whatsock.com/training/matrices/" TargetMode="External"/><Relationship Id="rId26" Type="http://schemas.openxmlformats.org/officeDocument/2006/relationships/hyperlink" Target="https://www.w3.org/TR/wai-aria-1.1/" TargetMode="External"/><Relationship Id="rId39" Type="http://schemas.openxmlformats.org/officeDocument/2006/relationships/hyperlink" Target="https://github.com/alibaba-fusion/materials/blob/master/scaffolds/next-single-page-a11y/src/components/skip-to/index.jsx" TargetMode="External"/><Relationship Id="rId21" Type="http://schemas.openxmlformats.org/officeDocument/2006/relationships/hyperlink" Target="https://www.w3.org/TR/html-aria/" TargetMode="External"/><Relationship Id="rId34" Type="http://schemas.openxmlformats.org/officeDocument/2006/relationships/hyperlink" Target="https://www.html5accessibility.com/" TargetMode="External"/><Relationship Id="rId42" Type="http://schemas.openxmlformats.org/officeDocument/2006/relationships/hyperlink" Target="https://developers.google.com/web/tools/lighthouse/" TargetMode="External"/><Relationship Id="rId7" Type="http://schemas.openxmlformats.org/officeDocument/2006/relationships/hyperlink" Target="http://www.cdpf.org.cn/special/wzajstl/xggjhdqwzafg/" TargetMode="External"/><Relationship Id="rId2" Type="http://schemas.openxmlformats.org/officeDocument/2006/relationships/numbering" Target="numbering.xml"/><Relationship Id="rId16" Type="http://schemas.openxmlformats.org/officeDocument/2006/relationships/hyperlink" Target="https://w3c.github.io/aria/" TargetMode="External"/><Relationship Id="rId29" Type="http://schemas.openxmlformats.org/officeDocument/2006/relationships/hyperlink" Target="https://www.w3.org/TR/wai-aria-1.1/" TargetMode="External"/><Relationship Id="rId1" Type="http://schemas.openxmlformats.org/officeDocument/2006/relationships/customXml" Target="../customXml/item1.xml"/><Relationship Id="rId6" Type="http://schemas.openxmlformats.org/officeDocument/2006/relationships/hyperlink" Target="https://www.w3.org/TR/WCAG21/" TargetMode="External"/><Relationship Id="rId11" Type="http://schemas.openxmlformats.org/officeDocument/2006/relationships/hyperlink" Target="https://chrome.google.com/webstore/detail/chromevox/kgejglhpjiefppelpmljglcjbhoiplfn" TargetMode="External"/><Relationship Id="rId24" Type="http://schemas.openxmlformats.org/officeDocument/2006/relationships/hyperlink" Target="https://www.w3.org/TR/WCAG20-TECHS/aria.html" TargetMode="External"/><Relationship Id="rId32" Type="http://schemas.openxmlformats.org/officeDocument/2006/relationships/hyperlink" Target="https://www.w3.org/TR/wai-aria-1.1/" TargetMode="External"/><Relationship Id="rId37" Type="http://schemas.openxmlformats.org/officeDocument/2006/relationships/hyperlink" Target="https://w3c.github.io/WCAG21-zh/index.html" TargetMode="External"/><Relationship Id="rId40" Type="http://schemas.openxmlformats.org/officeDocument/2006/relationships/hyperlink" Target="https://www.emirates.com/cn/chines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hatsock.com/training/matrices/" TargetMode="External"/><Relationship Id="rId23" Type="http://schemas.openxmlformats.org/officeDocument/2006/relationships/hyperlink" Target="https://www.w3.org/TR/using-aria/" TargetMode="External"/><Relationship Id="rId28" Type="http://schemas.openxmlformats.org/officeDocument/2006/relationships/hyperlink" Target="https://www.w3.org/TR/wai-aria-1.1/" TargetMode="External"/><Relationship Id="rId36" Type="http://schemas.openxmlformats.org/officeDocument/2006/relationships/hyperlink" Target="https://zh.wikipedia.org/wiki/ISO_639-1" TargetMode="External"/><Relationship Id="rId10" Type="http://schemas.openxmlformats.org/officeDocument/2006/relationships/hyperlink" Target="https://www.nvaccess.org/" TargetMode="External"/><Relationship Id="rId19" Type="http://schemas.openxmlformats.org/officeDocument/2006/relationships/hyperlink" Target="https://www.w3.org/TR/html-aria/" TargetMode="External"/><Relationship Id="rId31" Type="http://schemas.openxmlformats.org/officeDocument/2006/relationships/hyperlink" Target="https://www.w3.org/TR/wai-aria-1.1/"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help.apple.com/voiceover/mac/10.14/" TargetMode="External"/><Relationship Id="rId14" Type="http://schemas.openxmlformats.org/officeDocument/2006/relationships/hyperlink" Target="https://www.w3cplus.com/wai-aria/wai-aria.html" TargetMode="External"/><Relationship Id="rId22" Type="http://schemas.openxmlformats.org/officeDocument/2006/relationships/hyperlink" Target="http://whatsock.com/training/matrices/" TargetMode="External"/><Relationship Id="rId27" Type="http://schemas.openxmlformats.org/officeDocument/2006/relationships/hyperlink" Target="https://www.w3.org/TR/wai-aria-1.1/" TargetMode="External"/><Relationship Id="rId30" Type="http://schemas.openxmlformats.org/officeDocument/2006/relationships/hyperlink" Target="https://www.w3.org/TR/wai-aria-1.1/" TargetMode="External"/><Relationship Id="rId35" Type="http://schemas.openxmlformats.org/officeDocument/2006/relationships/hyperlink" Target="https://fusion.design/component/doc/102" TargetMode="External"/><Relationship Id="rId43" Type="http://schemas.openxmlformats.org/officeDocument/2006/relationships/fontTable" Target="fontTable.xml"/><Relationship Id="rId8" Type="http://schemas.openxmlformats.org/officeDocument/2006/relationships/hyperlink" Target="https://en.wikipedia.org/wiki/Assistive_technology" TargetMode="External"/><Relationship Id="rId3" Type="http://schemas.openxmlformats.org/officeDocument/2006/relationships/styles" Target="styles.xml"/><Relationship Id="rId12" Type="http://schemas.openxmlformats.org/officeDocument/2006/relationships/hyperlink" Target="https://webaim.org/projects/screenreadersurvey7/" TargetMode="External"/><Relationship Id="rId17" Type="http://schemas.openxmlformats.org/officeDocument/2006/relationships/hyperlink" Target="https://www.w3.org/TR/html-aria/" TargetMode="External"/><Relationship Id="rId25" Type="http://schemas.openxmlformats.org/officeDocument/2006/relationships/hyperlink" Target="http://whatsock.com/training/matrices/" TargetMode="External"/><Relationship Id="rId33" Type="http://schemas.openxmlformats.org/officeDocument/2006/relationships/hyperlink" Target="http://whatsock.com/training/matrices/" TargetMode="External"/><Relationship Id="rId38" Type="http://schemas.openxmlformats.org/officeDocument/2006/relationships/hyperlink" Target="https://fusion.design/template/62" TargetMode="External"/><Relationship Id="rId20" Type="http://schemas.openxmlformats.org/officeDocument/2006/relationships/hyperlink" Target="http://whatsock.com/training/matrices/" TargetMode="External"/><Relationship Id="rId41" Type="http://schemas.openxmlformats.org/officeDocument/2006/relationships/hyperlink" Target="http://pauljadam.com/demos/aria-atomic-releva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E9D4-DC59-A64D-95D4-75E9B094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55</Pages>
  <Words>6249</Words>
  <Characters>35624</Characters>
  <Application>Microsoft Office Word</Application>
  <DocSecurity>0</DocSecurity>
  <Lines>296</Lines>
  <Paragraphs>83</Paragraphs>
  <ScaleCrop>false</ScaleCrop>
  <Company/>
  <LinksUpToDate>false</LinksUpToDate>
  <CharactersWithSpaces>41790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qs</dc:creator>
  <cp:keywords/>
  <dc:description/>
  <cp:lastModifiedBy>lin qs</cp:lastModifiedBy>
  <cp:revision>121</cp:revision>
  <dcterms:created xsi:type="dcterms:W3CDTF">2019-05-06T08:22:00Z</dcterms:created>
  <dcterms:modified xsi:type="dcterms:W3CDTF">2019-05-23T06:32:00Z</dcterms:modified>
</cp:coreProperties>
</file>